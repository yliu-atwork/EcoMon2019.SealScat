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Flatfish distributions across the northeast U.S. continental shelf: comparing bottom trawl and eDNA metabarcoding results for Fall, 2019</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Richard McBride</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Yuan Liu</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Tom Munroe</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color w:val="222222"/>
          <w:sz w:val="24"/>
          <w:szCs w:val="24"/>
          <w:rtl w:val="0"/>
        </w:rPr>
        <w:t xml:space="preserve">Northeast Fisheries Science Center, NMFS/NOAA, Woods Hole, MA</w:t>
      </w: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color w:val="222222"/>
          <w:sz w:val="24"/>
          <w:szCs w:val="24"/>
          <w:rtl w:val="0"/>
        </w:rPr>
        <w:t xml:space="preserve">Northeast Fisheries Science Center, NMFS/NOAA, Milford, CT</w:t>
      </w:r>
      <w:r w:rsidDel="00000000" w:rsidR="00000000" w:rsidRPr="00000000">
        <w:rPr>
          <w:rtl w:val="0"/>
        </w:rPr>
      </w:r>
    </w:p>
    <w:p w:rsidR="00000000" w:rsidDel="00000000" w:rsidP="00000000" w:rsidRDefault="00000000" w:rsidRPr="00000000" w14:paraId="00000007">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color w:val="222222"/>
          <w:sz w:val="24"/>
          <w:szCs w:val="24"/>
          <w:rtl w:val="0"/>
        </w:rPr>
        <w:t xml:space="preserve">National Systematics Laboratory, NMFS/NOAA, Smithsonian Institution, Washington, DC</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*Presenter, richard.mcbride@noaa.gov</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DNA holds promise for monitoring biodiversity in dynamic ecosystems and may have broad applications for resource assessments. Here, we evaluate the sufficiency of a common eDNA mitochondrial marker (i.e., the Riaz 12S primers) to match all 47 pleuronectiform species (8 families) documented from North Carolina to the Gulf of Maine. For this marker, 51% of the 47 species lack reference sequences; only 21 full and 2 partial sequences were available in GenBank (</w:t>
      </w:r>
      <w:hyperlink r:id="rId9">
        <w:r w:rsidDel="00000000" w:rsidR="00000000" w:rsidRPr="00000000">
          <w:rPr>
            <w:rFonts w:ascii="Times New Roman" w:cs="Times New Roman" w:eastAsia="Times New Roman" w:hAnsi="Times New Roman"/>
            <w:color w:val="1155cc"/>
            <w:sz w:val="24"/>
            <w:szCs w:val="24"/>
            <w:u w:val="single"/>
            <w:rtl w:val="0"/>
          </w:rPr>
          <w:t xml:space="preserve">https://www.ncbi.nlm.nih.gov</w:t>
        </w:r>
      </w:hyperlink>
      <w:r w:rsidDel="00000000" w:rsidR="00000000" w:rsidRPr="00000000">
        <w:rPr>
          <w:rFonts w:ascii="Times New Roman" w:cs="Times New Roman" w:eastAsia="Times New Roman" w:hAnsi="Times New Roman"/>
          <w:sz w:val="24"/>
          <w:szCs w:val="24"/>
          <w:rtl w:val="0"/>
        </w:rPr>
        <w:t xml:space="preserve">) as of September, 2022. We also compared flatfish taxa observed by a fishery-independent bottom trawl survey to flatfishes observed using the Riaz 12S primers across the same sampling range (35.4 – 43.0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N) of the US east coast during Fall, 2019. The bottom trawl survey identified 12 flatfish taxa (3 identified as sp.) using morphological traits. The eDNA metabarcoding survey using filtered water samples identified 11 taxa (2 identified to family). Five common species were identified in both surveys. Much less water was strained by the eDNA method to reveal the same biodiversity: 301 20-minute trawl tows vs. a total of 346 liters of filtered seawater for eDNA metabarcoding. Additional reference sequences in GenBank are needed to improve estimates of flatfish diversity. Regarding fishery applications, 5 flatfishes with formal stock assessments are represented by sequences in GenBank, as well as an additional 2 sequences that can only be identified to family (Pleuronectidae). An initiative by NOAA Fisheries’ National Systematics Laboratory, Smithsonian, will add reference sequences from vouchered specimens to GenBank. Use of multiple markers will also improve taxonomic identifications.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250-260 words now.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Delineating species distributions is basic information for defining stock structure of fishery resources and also forms the baseline when examining changes in faunal distributions related to broad-scale environmental changes, such as global warming.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Understanding the spatial and temporal distribution of biodiversity is important for siting windmills and assessing the effects of wind energy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region (northeast US) is perhaps a best case example, as it is well studied and moderately diverse compared to other regions (Tom has more perspective on writing this).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point from Stoeckle about fewer samples (eDNA v trawl)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Multi-tiered</w:t>
      </w:r>
    </w:p>
    <w:p w:rsidR="00000000" w:rsidDel="00000000" w:rsidP="00000000" w:rsidRDefault="00000000" w:rsidRPr="00000000" w14:paraId="0000001B">
      <w:pPr>
        <w:rPr/>
      </w:pPr>
      <w:r w:rsidDel="00000000" w:rsidR="00000000" w:rsidRPr="00000000">
        <w:rPr>
          <w:rtl w:val="0"/>
        </w:rPr>
        <w:t xml:space="preserve">Already cleared eDNA ‘works’</w:t>
      </w:r>
    </w:p>
    <w:p w:rsidR="00000000" w:rsidDel="00000000" w:rsidP="00000000" w:rsidRDefault="00000000" w:rsidRPr="00000000" w14:paraId="0000001C">
      <w:pPr>
        <w:rPr/>
      </w:pPr>
      <w:r w:rsidDel="00000000" w:rsidR="00000000" w:rsidRPr="00000000">
        <w:rPr>
          <w:rtl w:val="0"/>
        </w:rPr>
        <w:t xml:space="preserve">But how well does it work for </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biodiversity vs.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 resource assessments</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Geographic shits (biogeograph, climate ecology, for example, crossing faunal breaks [extralimital taxa])</w:t>
      </w:r>
    </w:p>
    <w:p w:rsidR="00000000" w:rsidDel="00000000" w:rsidP="00000000" w:rsidRDefault="00000000" w:rsidRPr="00000000" w14:paraId="00000020">
      <w:pPr>
        <w:rPr/>
      </w:pPr>
      <w:r w:rsidDel="00000000" w:rsidR="00000000" w:rsidRPr="00000000">
        <w:rPr>
          <w:rtl w:val="0"/>
        </w:rPr>
        <w:t xml:space="preserve">Other tiers?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Field Methods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Two independent surveys, Fall 2019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Bottom trawl survey (Ship, dates, map of stations), morphological identification of species. cite Politis Tech Rep</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eDNA (Ship, dates, map of stations), metabarcoding for species identification, cite a ECOMON survey</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Define overlapping region of both surveys for all comparisons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Reference collections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can we expect to match?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Flatfishes (Order Pleuronectiformes) in the northeast region (Cape Hatteras to Gulf of Maine):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bothids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scophthalmid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paralichthyids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cyclopsettids</w:t>
      </w:r>
    </w:p>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pleuronectids</w:t>
      </w:r>
    </w:p>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poecilopsettid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achirids</w:t>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cynoglossids</w:t>
      </w:r>
    </w:p>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flatfish species in 8 families for the region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legend. Species diversity of flatfishes (</w:t>
      </w:r>
      <w:r w:rsidDel="00000000" w:rsidR="00000000" w:rsidRPr="00000000">
        <w:rPr>
          <w:rtl w:val="0"/>
        </w:rPr>
        <w:t xml:space="preserve">Order Pleuronectiformes) in coastal and marine waters from Cape Hatteras to the Gulf of Maine. This table uses (Page et al., 2013) as a primary source of nomenclature, with modifications by Munroe (1998) and Campbell et al. (2019).. Regional documentation is referenced in footnotes to the table.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has move Table 1 to a google sheets file at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https://docs.google.com/spreadsheets/d/1JkbpHpTaZvx5MsL_6DlBJeuo6v1lmc0XkaK1Im8HhdQ/edit#gid=0</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Image for slide: AFS book of names, WORMS, etc., a Qcode for a bar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Work with Yuan on, YL uses genbank ( MitoFish? http://mitofish.aori.u-tokyo.ac.jp/)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Results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Strength of reference collections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Pie chart of: 1) those that are solid, those that have questions (% match) (or maybe are AOK to the genus or family level) and those missing</w:t>
      </w:r>
    </w:p>
    <w:p w:rsidR="00000000" w:rsidDel="00000000" w:rsidP="00000000" w:rsidRDefault="00000000" w:rsidRPr="00000000" w14:paraId="0000004D">
      <w:pPr>
        <w:rPr/>
      </w:pPr>
      <w:r w:rsidDel="00000000" w:rsidR="00000000" w:rsidRPr="00000000">
        <w:rPr>
          <w:rtl w:val="0"/>
        </w:rPr>
        <w:t xml:space="preserve">Do for all flatfish species and for fishery species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YL: Talking about rabbit holes... I put the Winter Flounder/American Plaice sequence and the Winter Flounder/Yellowtail Flounder sequences together to compare. There are 4 versions of sequences in total. If I include the primer sites, then there are even more than 4 versions! This reminds me that sequencing errors can also play a role in creating various versions of sequences that match 98-100% to reference sequences.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Possibilities: sequencing error (wrong species), or different haplotypes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Geographic (hortizontal) distribution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Paired maps ( left, BTS; right, eDNA)</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Run through by family/species that have a minimum of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eDNA any level (surface to bottom at a station is a positive)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u w:val="single"/>
          <w:rtl w:val="0"/>
        </w:rPr>
        <w:t xml:space="preserve">Vertical distribution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eDNA, a positive hit for any bottle at a depth is a hit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Or Pie charts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Discussion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Refer to efforts at Smithsonian on gene skimming of voucher material (update?)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Conclusions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7"/>
        </w:numPr>
        <w:ind w:left="720" w:hanging="360"/>
        <w:rPr/>
      </w:pPr>
      <w:r w:rsidDel="00000000" w:rsidR="00000000" w:rsidRPr="00000000">
        <w:rPr>
          <w:rtl w:val="0"/>
        </w:rPr>
        <w:t xml:space="preserve">Reference libraries (I suspect that these will have low coverage for all species but reasonable coverage for fishery species).</w:t>
      </w:r>
    </w:p>
    <w:p w:rsidR="00000000" w:rsidDel="00000000" w:rsidP="00000000" w:rsidRDefault="00000000" w:rsidRPr="00000000" w14:paraId="0000006D">
      <w:pPr>
        <w:ind w:left="720" w:firstLine="0"/>
        <w:rPr/>
      </w:pPr>
      <w:r w:rsidDel="00000000" w:rsidR="00000000" w:rsidRPr="00000000">
        <w:rPr>
          <w:rtl w:val="0"/>
        </w:rPr>
        <w:t xml:space="preserve"> </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Geographic distribution (Venn diagrams of trawl, eDNA and both for the season)</w:t>
      </w:r>
    </w:p>
    <w:p w:rsidR="00000000" w:rsidDel="00000000" w:rsidP="00000000" w:rsidRDefault="00000000" w:rsidRPr="00000000" w14:paraId="0000006F">
      <w:pPr>
        <w:rPr/>
      </w:pPr>
      <w:r w:rsidDel="00000000" w:rsidR="00000000" w:rsidRPr="00000000">
        <w:rPr>
          <w:rtl w:val="0"/>
        </w:rPr>
        <w:tab/>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eDNA species match notes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No ambiguity (n = 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Verdana" w:cs="Verdana" w:eastAsia="Verdana" w:hAnsi="Verdana"/>
          <w:b w:val="1"/>
          <w:sz w:val="18"/>
          <w:szCs w:val="18"/>
          <w:rtl w:val="0"/>
        </w:rPr>
        <w:t xml:space="preserve">Cyclopsettidae</w:t>
      </w:r>
      <w:r w:rsidDel="00000000" w:rsidR="00000000" w:rsidRPr="00000000">
        <w:rPr>
          <w:rFonts w:ascii="Verdana" w:cs="Verdana" w:eastAsia="Verdana" w:hAnsi="Verdana"/>
          <w:b w:val="1"/>
          <w:sz w:val="18"/>
          <w:szCs w:val="18"/>
          <w:rtl w:val="0"/>
        </w:rPr>
        <w:t xml:space="preserve">:</w:t>
      </w:r>
      <w:r w:rsidDel="00000000" w:rsidR="00000000" w:rsidRPr="00000000">
        <w:rPr>
          <w:rtl w:val="0"/>
        </w:rPr>
        <w:t xml:space="preserve"> </w:t>
      </w:r>
      <w:r w:rsidDel="00000000" w:rsidR="00000000" w:rsidRPr="00000000">
        <w:rPr>
          <w:i w:val="1"/>
          <w:rtl w:val="0"/>
        </w:rPr>
        <w:t xml:space="preserve">Syacium papillosum</w:t>
      </w:r>
      <w:r w:rsidDel="00000000" w:rsidR="00000000" w:rsidRPr="00000000">
        <w:rPr>
          <w:rtl w:val="0"/>
        </w:rPr>
        <w:t xml:space="preserve"> (Dusky flounder)</w:t>
      </w:r>
    </w:p>
    <w:p w:rsidR="00000000" w:rsidDel="00000000" w:rsidP="00000000" w:rsidRDefault="00000000" w:rsidRPr="00000000" w14:paraId="00000078">
      <w:pPr>
        <w:numPr>
          <w:ilvl w:val="0"/>
          <w:numId w:val="13"/>
        </w:numPr>
        <w:ind w:left="720" w:hanging="360"/>
      </w:pPr>
      <w:r w:rsidDel="00000000" w:rsidR="00000000" w:rsidRPr="00000000">
        <w:rPr>
          <w:rtl w:val="0"/>
        </w:rPr>
        <w:t xml:space="preserve">Description: A genus with 3 species, southern to NC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Verdana" w:cs="Verdana" w:eastAsia="Verdana" w:hAnsi="Verdana"/>
          <w:b w:val="1"/>
          <w:sz w:val="18"/>
          <w:szCs w:val="18"/>
          <w:rtl w:val="0"/>
        </w:rPr>
        <w:t xml:space="preserve">Cyclopsettidae</w:t>
      </w:r>
      <w:r w:rsidDel="00000000" w:rsidR="00000000" w:rsidRPr="00000000">
        <w:rPr>
          <w:rFonts w:ascii="Verdana" w:cs="Verdana" w:eastAsia="Verdana" w:hAnsi="Verdana"/>
          <w:b w:val="1"/>
          <w:sz w:val="18"/>
          <w:szCs w:val="18"/>
          <w:rtl w:val="0"/>
        </w:rPr>
        <w:t xml:space="preserve">:</w:t>
      </w:r>
      <w:r w:rsidDel="00000000" w:rsidR="00000000" w:rsidRPr="00000000">
        <w:rPr>
          <w:rtl w:val="0"/>
        </w:rPr>
        <w:t xml:space="preserve"> </w:t>
      </w:r>
      <w:r w:rsidDel="00000000" w:rsidR="00000000" w:rsidRPr="00000000">
        <w:rPr>
          <w:i w:val="1"/>
          <w:rtl w:val="0"/>
        </w:rPr>
        <w:t xml:space="preserve">Citharichthys arctifrons</w:t>
      </w:r>
      <w:r w:rsidDel="00000000" w:rsidR="00000000" w:rsidRPr="00000000">
        <w:rPr>
          <w:rtl w:val="0"/>
        </w:rPr>
        <w:t xml:space="preserve"> (Gulf stream flounder)</w:t>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Description: A small common on cont shelf; other species are inshore, bays and estuaries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Verdana" w:cs="Verdana" w:eastAsia="Verdana" w:hAnsi="Verdana"/>
          <w:b w:val="1"/>
          <w:sz w:val="18"/>
          <w:szCs w:val="18"/>
          <w:rtl w:val="0"/>
        </w:rPr>
        <w:t xml:space="preserve">Cyclopsettidae</w:t>
      </w:r>
      <w:r w:rsidDel="00000000" w:rsidR="00000000" w:rsidRPr="00000000">
        <w:rPr>
          <w:rFonts w:ascii="Verdana" w:cs="Verdana" w:eastAsia="Verdana" w:hAnsi="Verdana"/>
          <w:b w:val="1"/>
          <w:sz w:val="18"/>
          <w:szCs w:val="18"/>
          <w:rtl w:val="0"/>
        </w:rPr>
        <w:t xml:space="preserve">:</w:t>
      </w:r>
      <w:r w:rsidDel="00000000" w:rsidR="00000000" w:rsidRPr="00000000">
        <w:rPr>
          <w:rtl w:val="0"/>
        </w:rPr>
        <w:t xml:space="preserve"> </w:t>
      </w:r>
      <w:r w:rsidDel="00000000" w:rsidR="00000000" w:rsidRPr="00000000">
        <w:rPr>
          <w:i w:val="1"/>
          <w:rtl w:val="0"/>
        </w:rPr>
        <w:t xml:space="preserve">Etropus microstomus </w:t>
      </w:r>
      <w:r w:rsidDel="00000000" w:rsidR="00000000" w:rsidRPr="00000000">
        <w:rPr>
          <w:rtl w:val="0"/>
        </w:rPr>
        <w:t xml:space="preserve">(Smallmouth flounder)</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Description: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Verdana" w:cs="Verdana" w:eastAsia="Verdana" w:hAnsi="Verdana"/>
          <w:b w:val="1"/>
          <w:sz w:val="18"/>
          <w:szCs w:val="18"/>
          <w:rtl w:val="0"/>
        </w:rPr>
        <w:t xml:space="preserve">Bothidae:</w:t>
      </w:r>
      <w:r w:rsidDel="00000000" w:rsidR="00000000" w:rsidRPr="00000000">
        <w:rPr>
          <w:rtl w:val="0"/>
        </w:rPr>
        <w:t xml:space="preserve"> </w:t>
      </w:r>
      <w:r w:rsidDel="00000000" w:rsidR="00000000" w:rsidRPr="00000000">
        <w:rPr>
          <w:i w:val="1"/>
          <w:rtl w:val="0"/>
        </w:rPr>
        <w:t xml:space="preserve">Bothus robinsi</w:t>
      </w:r>
      <w:r w:rsidDel="00000000" w:rsidR="00000000" w:rsidRPr="00000000">
        <w:rPr>
          <w:rtl w:val="0"/>
        </w:rPr>
        <w:t xml:space="preserve"> (Twospot flounder)</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Description: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Verdana" w:cs="Verdana" w:eastAsia="Verdana" w:hAnsi="Verdana"/>
          <w:b w:val="1"/>
          <w:sz w:val="18"/>
          <w:szCs w:val="18"/>
          <w:rtl w:val="0"/>
        </w:rPr>
        <w:t xml:space="preserve">Scophthalmidae:</w:t>
      </w:r>
      <w:r w:rsidDel="00000000" w:rsidR="00000000" w:rsidRPr="00000000">
        <w:rPr>
          <w:rtl w:val="0"/>
        </w:rPr>
        <w:t xml:space="preserve"> </w:t>
      </w:r>
      <w:r w:rsidDel="00000000" w:rsidR="00000000" w:rsidRPr="00000000">
        <w:rPr>
          <w:i w:val="1"/>
          <w:rtl w:val="0"/>
        </w:rPr>
        <w:t xml:space="preserve">Scophthalmus aquosus</w:t>
      </w:r>
      <w:r w:rsidDel="00000000" w:rsidR="00000000" w:rsidRPr="00000000">
        <w:rPr>
          <w:rtl w:val="0"/>
        </w:rPr>
        <w:t xml:space="preserve"> (Window pane)</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Description: Continental shelf and inshore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Resolved ambiguity (n = 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Verdana" w:cs="Verdana" w:eastAsia="Verdana" w:hAnsi="Verdana"/>
          <w:b w:val="1"/>
          <w:sz w:val="18"/>
          <w:szCs w:val="18"/>
          <w:rtl w:val="0"/>
        </w:rPr>
        <w:t xml:space="preserve">Paralichthyidae: </w:t>
      </w:r>
      <w:r w:rsidDel="00000000" w:rsidR="00000000" w:rsidRPr="00000000">
        <w:rPr>
          <w:rFonts w:ascii="Verdana" w:cs="Verdana" w:eastAsia="Verdana" w:hAnsi="Verdana"/>
          <w:i w:val="1"/>
          <w:sz w:val="18"/>
          <w:szCs w:val="18"/>
          <w:rtl w:val="0"/>
        </w:rPr>
        <w:t xml:space="preserve">Paralichthys oblongus </w:t>
      </w:r>
      <w:r w:rsidDel="00000000" w:rsidR="00000000" w:rsidRPr="00000000">
        <w:rPr>
          <w:rFonts w:ascii="Verdana" w:cs="Verdana" w:eastAsia="Verdana" w:hAnsi="Verdana"/>
          <w:sz w:val="18"/>
          <w:szCs w:val="18"/>
          <w:rtl w:val="0"/>
        </w:rPr>
        <w:t xml:space="preserve">(Fourspot Flounder)</w:t>
      </w:r>
      <w:r w:rsidDel="00000000" w:rsidR="00000000" w:rsidRPr="00000000">
        <w:rPr>
          <w:rtl w:val="0"/>
        </w:rPr>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This is ascribed to wrong genus in the initial match (American fourspot flounder, Hippoglossina oblonga)</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Verdana" w:cs="Verdana" w:eastAsia="Verdana" w:hAnsi="Verdana"/>
          <w:b w:val="1"/>
          <w:sz w:val="18"/>
          <w:szCs w:val="18"/>
          <w:rtl w:val="0"/>
        </w:rPr>
        <w:t xml:space="preserve">Paralichthyidae: </w:t>
      </w:r>
      <w:r w:rsidDel="00000000" w:rsidR="00000000" w:rsidRPr="00000000">
        <w:rPr>
          <w:i w:val="1"/>
          <w:rtl w:val="0"/>
        </w:rPr>
        <w:t xml:space="preserve">Paralichthys dentatus </w:t>
      </w:r>
      <w:r w:rsidDel="00000000" w:rsidR="00000000" w:rsidRPr="00000000">
        <w:rPr>
          <w:rtl w:val="0"/>
        </w:rPr>
        <w:t xml:space="preserve">(Summer flounder)</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Matches also </w:t>
      </w:r>
      <w:r w:rsidDel="00000000" w:rsidR="00000000" w:rsidRPr="00000000">
        <w:rPr>
          <w:i w:val="1"/>
          <w:rtl w:val="0"/>
        </w:rPr>
        <w:t xml:space="preserve">Paralichthys adspersus</w:t>
      </w:r>
      <w:r w:rsidDel="00000000" w:rsidR="00000000" w:rsidRPr="00000000">
        <w:rPr>
          <w:rtl w:val="0"/>
        </w:rPr>
        <w:t xml:space="preserve">, an eastern Pacific species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Verdana" w:cs="Verdana" w:eastAsia="Verdana" w:hAnsi="Verdana"/>
          <w:b w:val="1"/>
          <w:sz w:val="18"/>
          <w:szCs w:val="18"/>
          <w:rtl w:val="0"/>
        </w:rPr>
        <w:t xml:space="preserve">Pleuronectidae:</w:t>
      </w:r>
      <w:r w:rsidDel="00000000" w:rsidR="00000000" w:rsidRPr="00000000">
        <w:rPr>
          <w:rtl w:val="0"/>
        </w:rPr>
        <w:t xml:space="preserve"> </w:t>
      </w:r>
      <w:r w:rsidDel="00000000" w:rsidR="00000000" w:rsidRPr="00000000">
        <w:rPr>
          <w:i w:val="1"/>
          <w:rtl w:val="0"/>
        </w:rPr>
        <w:t xml:space="preserve">Hippoglossus hippoglossus</w:t>
      </w:r>
      <w:r w:rsidDel="00000000" w:rsidR="00000000" w:rsidRPr="00000000">
        <w:rPr>
          <w:rtl w:val="0"/>
        </w:rPr>
        <w:t xml:space="preserve"> (Atlantic Halibut)</w:t>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Atlantic halibut based on locality (other two matches are Pacific species: Pacific halibut </w:t>
      </w:r>
      <w:r w:rsidDel="00000000" w:rsidR="00000000" w:rsidRPr="00000000">
        <w:rPr>
          <w:i w:val="1"/>
          <w:rtl w:val="0"/>
        </w:rPr>
        <w:t xml:space="preserve">Hippoglossus stenolepis</w:t>
      </w:r>
      <w:r w:rsidDel="00000000" w:rsidR="00000000" w:rsidRPr="00000000">
        <w:rPr>
          <w:rtl w:val="0"/>
        </w:rPr>
        <w:t xml:space="preserve"> and shotted halibut </w:t>
      </w:r>
      <w:r w:rsidDel="00000000" w:rsidR="00000000" w:rsidRPr="00000000">
        <w:rPr>
          <w:i w:val="1"/>
          <w:rtl w:val="0"/>
        </w:rPr>
        <w:t xml:space="preserve">Eopsetta grigorjewi</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Verdana" w:cs="Verdana" w:eastAsia="Verdana" w:hAnsi="Verdana"/>
          <w:i w:val="1"/>
          <w:sz w:val="18"/>
          <w:szCs w:val="18"/>
        </w:rPr>
      </w:pPr>
      <w:r w:rsidDel="00000000" w:rsidR="00000000" w:rsidRPr="00000000">
        <w:rPr>
          <w:rFonts w:ascii="Verdana" w:cs="Verdana" w:eastAsia="Verdana" w:hAnsi="Verdana"/>
          <w:b w:val="1"/>
          <w:sz w:val="18"/>
          <w:szCs w:val="18"/>
          <w:rtl w:val="0"/>
        </w:rPr>
        <w:t xml:space="preserve">Pleuronectidae: </w:t>
      </w:r>
      <w:r w:rsidDel="00000000" w:rsidR="00000000" w:rsidRPr="00000000">
        <w:rPr>
          <w:rtl w:val="0"/>
        </w:rPr>
        <w:t xml:space="preserve">Witch flounder, </w:t>
      </w:r>
      <w:r w:rsidDel="00000000" w:rsidR="00000000" w:rsidRPr="00000000">
        <w:rPr>
          <w:rFonts w:ascii="Verdana" w:cs="Verdana" w:eastAsia="Verdana" w:hAnsi="Verdana"/>
          <w:i w:val="1"/>
          <w:sz w:val="18"/>
          <w:szCs w:val="18"/>
          <w:rtl w:val="0"/>
        </w:rPr>
        <w:t xml:space="preserve">Glyptocephalus cynoglossus</w:t>
      </w:r>
    </w:p>
    <w:p w:rsidR="00000000" w:rsidDel="00000000" w:rsidP="00000000" w:rsidRDefault="00000000" w:rsidRPr="00000000" w14:paraId="00000093">
      <w:pPr>
        <w:numPr>
          <w:ilvl w:val="0"/>
          <w:numId w:val="8"/>
        </w:numPr>
        <w:ind w:left="720" w:hanging="360"/>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Matches also</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Rex sole,</w:t>
      </w:r>
      <w:r w:rsidDel="00000000" w:rsidR="00000000" w:rsidRPr="00000000">
        <w:rPr>
          <w:rFonts w:ascii="Verdana" w:cs="Verdana" w:eastAsia="Verdana" w:hAnsi="Verdana"/>
          <w:i w:val="1"/>
          <w:sz w:val="18"/>
          <w:szCs w:val="18"/>
          <w:rtl w:val="0"/>
        </w:rPr>
        <w:t xml:space="preserve"> Glyptocephalus zachirus, </w:t>
      </w:r>
      <w:r w:rsidDel="00000000" w:rsidR="00000000" w:rsidRPr="00000000">
        <w:rPr>
          <w:rFonts w:ascii="Verdana" w:cs="Verdana" w:eastAsia="Verdana" w:hAnsi="Verdana"/>
          <w:sz w:val="18"/>
          <w:szCs w:val="18"/>
          <w:rtl w:val="0"/>
        </w:rPr>
        <w:t xml:space="preserve">a Pacific species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Unresolved ambiguity (n = 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Verdana" w:cs="Verdana" w:eastAsia="Verdana" w:hAnsi="Verdana"/>
          <w:b w:val="1"/>
          <w:sz w:val="18"/>
          <w:szCs w:val="18"/>
          <w:rtl w:val="0"/>
        </w:rPr>
        <w:t xml:space="preserve">Pleuronectidae spp1: </w:t>
      </w:r>
      <w:r w:rsidDel="00000000" w:rsidR="00000000" w:rsidRPr="00000000">
        <w:rPr>
          <w:rtl w:val="0"/>
        </w:rPr>
        <w:t xml:space="preserve">American plaice or winter flounder</w:t>
        <w:tab/>
        <w:t xml:space="preserve">Hippoglossoides platessoides</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This should be ascribed to the common family (Pleuronectidae spp.)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Verdana" w:cs="Verdana" w:eastAsia="Verdana" w:hAnsi="Verdana"/>
          <w:b w:val="1"/>
          <w:sz w:val="18"/>
          <w:szCs w:val="18"/>
          <w:rtl w:val="0"/>
        </w:rPr>
        <w:t xml:space="preserve">Pleuronectidae spp2: </w:t>
      </w:r>
      <w:r w:rsidDel="00000000" w:rsidR="00000000" w:rsidRPr="00000000">
        <w:rPr>
          <w:rtl w:val="0"/>
        </w:rPr>
        <w:t xml:space="preserve">Winter and Yellowtail Flounder Pleuronectidae spp.</w:t>
      </w:r>
      <w:sdt>
        <w:sdtPr>
          <w:tag w:val="goog_rdk_0"/>
        </w:sdtPr>
        <w:sdtContent>
          <w:ins w:author="Yuan Liu - NOAA Affiliate" w:id="0" w:date="2022-09-02T19:36:01Z">
            <w:r w:rsidDel="00000000" w:rsidR="00000000" w:rsidRPr="00000000">
              <w:rPr>
                <w:rtl w:val="0"/>
              </w:rPr>
              <w:t xml:space="preserve"> </w:t>
            </w:r>
            <w:r w:rsidDel="00000000" w:rsidR="00000000" w:rsidRPr="00000000">
              <w:rPr>
                <w:rtl w:val="0"/>
              </w:rPr>
              <w:t xml:space="preserve">The winter flounder assignment may be wrong, since that may be an error in GenBank considering the morphological similarities between  winter flounder and yellowtail flounder.</w:t>
            </w:r>
          </w:ins>
        </w:sdtContent>
      </w:sdt>
      <w:r w:rsidDel="00000000" w:rsidR="00000000" w:rsidRPr="00000000">
        <w:rPr>
          <w:rtl w:val="0"/>
        </w:rPr>
      </w:r>
    </w:p>
    <w:p w:rsidR="00000000" w:rsidDel="00000000" w:rsidP="00000000" w:rsidRDefault="00000000" w:rsidRPr="00000000" w14:paraId="0000009B">
      <w:pPr>
        <w:numPr>
          <w:ilvl w:val="0"/>
          <w:numId w:val="12"/>
        </w:numPr>
        <w:ind w:left="720" w:hanging="360"/>
        <w:rPr>
          <w:u w:val="none"/>
        </w:rPr>
      </w:pPr>
      <w:sdt>
        <w:sdtPr>
          <w:tag w:val="goog_rdk_2"/>
        </w:sdtPr>
        <w:sdtContent>
          <w:ins w:author="Yuan Liu - NOAA Affiliate" w:id="1" w:date="2022-09-02T19:32:23Z"/>
          <w:sdt>
            <w:sdtPr>
              <w:tag w:val="goog_rdk_3"/>
            </w:sdtPr>
            <w:sdtContent>
              <w:commentRangeStart w:id="0"/>
            </w:sdtContent>
          </w:sdt>
          <w:ins w:author="Yuan Liu - NOAA Affiliate" w:id="1" w:date="2022-09-02T19:32:23Z">
            <w:r w:rsidDel="00000000" w:rsidR="00000000" w:rsidRPr="00000000">
              <w:rPr>
                <w:rtl w:val="0"/>
              </w:rPr>
              <w:t xml:space="preserve">This sequence also matches </w:t>
            </w:r>
            <w:r w:rsidDel="00000000" w:rsidR="00000000" w:rsidRPr="00000000">
              <w:rPr>
                <w:rtl w:val="0"/>
              </w:rPr>
              <w:t xml:space="preserve">100% with</w:t>
            </w:r>
            <w:r w:rsidDel="00000000" w:rsidR="00000000" w:rsidRPr="00000000">
              <w:rPr>
                <w:rtl w:val="0"/>
              </w:rPr>
              <w:t xml:space="preserve"> Limanda limanda</w:t>
            </w:r>
            <w:r w:rsidDel="00000000" w:rsidR="00000000" w:rsidRPr="00000000">
              <w:rPr>
                <w:rtl w:val="0"/>
              </w:rPr>
              <w:t xml:space="preserve"> (Common Dab; an Eastern Atlantic species), </w:t>
            </w:r>
            <w:r w:rsidDel="00000000" w:rsidR="00000000" w:rsidRPr="00000000">
              <w:rPr>
                <w:rtl w:val="0"/>
              </w:rPr>
              <w:t xml:space="preserve">Pleuronectes platessa</w:t>
            </w:r>
            <w:r w:rsidDel="00000000" w:rsidR="00000000" w:rsidRPr="00000000">
              <w:rPr>
                <w:rtl w:val="0"/>
              </w:rPr>
              <w:t xml:space="preserve"> (European Plaice; an Eastern Atlantic fish), </w:t>
            </w:r>
            <w:sdt>
              <w:sdtPr>
                <w:tag w:val="goog_rdk_4"/>
              </w:sdtPr>
              <w:sdtContent>
                <w:commentRangeStart w:id="1"/>
              </w:sdtContent>
            </w:sdt>
            <w:r w:rsidDel="00000000" w:rsidR="00000000" w:rsidRPr="00000000">
              <w:rPr>
                <w:rtl w:val="0"/>
              </w:rPr>
              <w:t xml:space="preserve">Platichthys flesus</w:t>
            </w:r>
            <w:commentRangeEnd w:id="1"/>
            <w:r w:rsidDel="00000000" w:rsidR="00000000" w:rsidRPr="00000000">
              <w:commentReference w:id="1"/>
            </w:r>
            <w:r w:rsidDel="00000000" w:rsidR="00000000" w:rsidRPr="00000000">
              <w:rPr>
                <w:rtl w:val="0"/>
              </w:rPr>
              <w:t xml:space="preserve"> (European Flounder; an Eastern Atlantic species. Its introduction to the Great Lakes, Canada, and US has not been established.), </w:t>
            </w:r>
            <w:r w:rsidDel="00000000" w:rsidR="00000000" w:rsidRPr="00000000">
              <w:rPr>
                <w:rtl w:val="0"/>
              </w:rPr>
              <w:t xml:space="preserve">Limanda sakhalinensis</w:t>
            </w:r>
            <w:r w:rsidDel="00000000" w:rsidR="00000000" w:rsidRPr="00000000">
              <w:rPr>
                <w:rtl w:val="0"/>
              </w:rPr>
              <w:t xml:space="preserve"> (Sakhalin Sole; a western Pacific species) and </w:t>
            </w:r>
            <w:r w:rsidDel="00000000" w:rsidR="00000000" w:rsidRPr="00000000">
              <w:rPr>
                <w:color w:val="9900ff"/>
                <w:rtl w:val="0"/>
              </w:rPr>
              <w:t xml:space="preserve">x number</w:t>
            </w:r>
            <w:r w:rsidDel="00000000" w:rsidR="00000000" w:rsidRPr="00000000">
              <w:rPr>
                <w:rtl w:val="0"/>
              </w:rPr>
              <w:t xml:space="preserve"> others (listing genera!). </w:t>
            </w:r>
            <w:sdt>
              <w:sdtPr>
                <w:tag w:val="goog_rdk_5"/>
              </w:sdtPr>
              <w:sdtContent>
                <w:del w:author="Yuan Liu - NOAA Affiliate" w:id="0" w:date="2022-09-02T19:36:01Z">
                  <w:r w:rsidDel="00000000" w:rsidR="00000000" w:rsidRPr="00000000">
                    <w:rPr>
                      <w:rtl w:val="0"/>
                    </w:rPr>
                    <w:delText xml:space="preserve">The winter flounder assignment </w:delText>
                  </w:r>
                </w:del>
              </w:sdtContent>
            </w:sdt>
          </w:ins>
        </w:sdtContent>
      </w:sdt>
      <w:sdt>
        <w:sdtPr>
          <w:tag w:val="goog_rdk_6"/>
        </w:sdtPr>
        <w:sdtContent>
          <w:del w:author="Yuan Liu - NOAA Affiliate" w:id="0" w:date="2022-09-02T19:36:01Z">
            <w:commentRangeEnd w:id="0"/>
            <w:r w:rsidDel="00000000" w:rsidR="00000000" w:rsidRPr="00000000">
              <w:commentReference w:id="0"/>
            </w:r>
            <w:r w:rsidDel="00000000" w:rsidR="00000000" w:rsidRPr="00000000">
              <w:rPr>
                <w:rtl w:val="0"/>
              </w:rPr>
              <w:delText xml:space="preserve">M</w:delText>
            </w:r>
          </w:del>
        </w:sdtContent>
      </w:sdt>
      <w:sdt>
        <w:sdtPr>
          <w:tag w:val="goog_rdk_7"/>
        </w:sdtPr>
        <w:sdtContent>
          <w:ins w:author="Yuan Liu - NOAA Affiliate" w:id="1" w:date="2022-09-02T19:32:23Z">
            <w:sdt>
              <w:sdtPr>
                <w:tag w:val="goog_rdk_8"/>
              </w:sdtPr>
              <w:sdtContent>
                <w:del w:author="Yuan Liu - NOAA Affiliate" w:id="0" w:date="2022-09-02T19:36:01Z">
                  <w:r w:rsidDel="00000000" w:rsidR="00000000" w:rsidRPr="00000000">
                    <w:rPr>
                      <w:rtl w:val="0"/>
                    </w:rPr>
                    <w:delText xml:space="preserve">m</w:delText>
                  </w:r>
                </w:del>
              </w:sdtContent>
            </w:sdt>
          </w:ins>
        </w:sdtContent>
      </w:sdt>
      <w:sdt>
        <w:sdtPr>
          <w:tag w:val="goog_rdk_9"/>
        </w:sdtPr>
        <w:sdtContent>
          <w:del w:author="Yuan Liu - NOAA Affiliate" w:id="0" w:date="2022-09-02T19:36:01Z">
            <w:r w:rsidDel="00000000" w:rsidR="00000000" w:rsidRPr="00000000">
              <w:rPr>
                <w:rtl w:val="0"/>
              </w:rPr>
              <w:delText xml:space="preserve">ay be wrong id if winter flounder and plaice are so similar</w:delText>
            </w:r>
          </w:del>
        </w:sdtContent>
      </w:sdt>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Old abstract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of environmental DNA holds promise for monitoring biodiversity in a changing ecosystem and may have broad applications for resource assessments. In a case study of flatfish, we check for the sufficiency of a common eDNA mitochondrial marker (i.e., the Riaz 12S primer set) to match all 47 known species (8 families) of the Pleuronectiformes documented in the western Atlantic Ocean, from North Carolina to the Gulf of Maine. Referencing nucleotides posted to GenBank (</w:t>
      </w:r>
      <w:hyperlink r:id="rId11">
        <w:r w:rsidDel="00000000" w:rsidR="00000000" w:rsidRPr="00000000">
          <w:rPr>
            <w:rFonts w:ascii="Times New Roman" w:cs="Times New Roman" w:eastAsia="Times New Roman" w:hAnsi="Times New Roman"/>
            <w:color w:val="202124"/>
            <w:sz w:val="28"/>
            <w:szCs w:val="28"/>
            <w:highlight w:val="white"/>
            <w:u w:val="single"/>
            <w:rtl w:val="0"/>
          </w:rPr>
          <w:t xml:space="preserve">https://www.ncbi.nlm.nih.gov</w:t>
        </w:r>
      </w:hyperlink>
      <w:r w:rsidDel="00000000" w:rsidR="00000000" w:rsidRPr="00000000">
        <w:rPr>
          <w:rFonts w:ascii="Times New Roman" w:cs="Times New Roman" w:eastAsia="Times New Roman" w:hAnsi="Times New Roman"/>
          <w:sz w:val="28"/>
          <w:szCs w:val="28"/>
          <w:rtl w:val="0"/>
        </w:rPr>
        <w:t xml:space="preserve">), there are full sequences for 21 flatfish species (plus 2 partial sequences) relative to the Riaz 12S marker, meaning that 51% of the 47 species do not have reference sequences, as of September, 2022. In a real test of the Riaz 12S marker, we compare the flatfish taxa actually observed by two surveys across this region in the fall of 2019: 1) a bottom trawl survey that identified fish with traditional morphological traits, and 2) an oceanographic survey that identified speci</w:t>
      </w:r>
      <w:r w:rsidDel="00000000" w:rsidR="00000000" w:rsidRPr="00000000">
        <w:rPr>
          <w:rFonts w:ascii="Times New Roman" w:cs="Times New Roman" w:eastAsia="Times New Roman" w:hAnsi="Times New Roman"/>
          <w:color w:val="202124"/>
          <w:sz w:val="28"/>
          <w:szCs w:val="28"/>
          <w:rtl w:val="0"/>
        </w:rPr>
        <w:t xml:space="preserve">es from </w:t>
      </w:r>
      <w:r w:rsidDel="00000000" w:rsidR="00000000" w:rsidRPr="00000000">
        <w:rPr>
          <w:rFonts w:ascii="Times New Roman" w:cs="Times New Roman" w:eastAsia="Times New Roman" w:hAnsi="Times New Roman"/>
          <w:color w:val="202124"/>
          <w:sz w:val="28"/>
          <w:szCs w:val="28"/>
          <w:highlight w:val="white"/>
          <w:rtl w:val="0"/>
        </w:rPr>
        <w:t xml:space="preserve">amplicon sequence variants (ASVs)</w:t>
      </w:r>
      <w:r w:rsidDel="00000000" w:rsidR="00000000" w:rsidRPr="00000000">
        <w:rPr>
          <w:rFonts w:ascii="Times New Roman" w:cs="Times New Roman" w:eastAsia="Times New Roman" w:hAnsi="Times New Roman"/>
          <w:color w:val="202124"/>
          <w:sz w:val="28"/>
          <w:szCs w:val="28"/>
          <w:rtl w:val="0"/>
        </w:rPr>
        <w:t xml:space="preserve"> det</w:t>
      </w:r>
      <w:r w:rsidDel="00000000" w:rsidR="00000000" w:rsidRPr="00000000">
        <w:rPr>
          <w:rFonts w:ascii="Times New Roman" w:cs="Times New Roman" w:eastAsia="Times New Roman" w:hAnsi="Times New Roman"/>
          <w:sz w:val="28"/>
          <w:szCs w:val="28"/>
          <w:rtl w:val="0"/>
        </w:rPr>
        <w:t xml:space="preserve">ected from filtered water samples using the 12S marker. The bottom trawl caught 12 different flatfish taxa in </w:t>
      </w:r>
      <w:sdt>
        <w:sdtPr>
          <w:tag w:val="goog_rdk_10"/>
        </w:sdtPr>
        <w:sdtContent>
          <w:commentRangeStart w:id="2"/>
        </w:sdtContent>
      </w:sdt>
      <w:sdt>
        <w:sdtPr>
          <w:tag w:val="goog_rdk_11"/>
        </w:sdtPr>
        <w:sdtContent>
          <w:commentRangeStart w:id="3"/>
        </w:sdtContent>
      </w:sdt>
      <w:r w:rsidDel="00000000" w:rsidR="00000000" w:rsidRPr="00000000">
        <w:rPr>
          <w:rFonts w:ascii="Times New Roman" w:cs="Times New Roman" w:eastAsia="Times New Roman" w:hAnsi="Times New Roman"/>
          <w:sz w:val="28"/>
          <w:szCs w:val="28"/>
          <w:rtl w:val="0"/>
        </w:rPr>
        <w:t xml:space="preserve">X tows (2 were identified as sp.). The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8"/>
          <w:szCs w:val="28"/>
          <w:rtl w:val="0"/>
        </w:rPr>
        <w:t xml:space="preserve">eDNA</w:t>
      </w:r>
      <w:sdt>
        <w:sdtPr>
          <w:tag w:val="goog_rdk_12"/>
        </w:sdtPr>
        <w:sdtContent>
          <w:commentRangeStart w:id="4"/>
        </w:sdtContent>
      </w:sdt>
      <w:sdt>
        <w:sdtPr>
          <w:tag w:val="goog_rdk_13"/>
        </w:sdtPr>
        <w:sdtContent>
          <w:commentRangeStart w:id="5"/>
        </w:sdtContent>
      </w:sdt>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survey ‘caught’ 11 flatfish taxa in X water samples</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8"/>
          <w:szCs w:val="28"/>
          <w:rtl w:val="0"/>
        </w:rPr>
        <w:t xml:space="preserve"> (2 were identified to the family level), and X taxa were observed by both survey methods. In terms of identifying flatfish diversity, more work is needed to shore up the reference material in GenBank. In terms of fishery applications, 5 flatfishes with formal assessments are represented by sequences in GenBank (</w:t>
      </w:r>
      <w:r w:rsidDel="00000000" w:rsidR="00000000" w:rsidRPr="00000000">
        <w:rPr>
          <w:rFonts w:ascii="Times New Roman" w:cs="Times New Roman" w:eastAsia="Times New Roman" w:hAnsi="Times New Roman"/>
          <w:i w:val="1"/>
          <w:sz w:val="28"/>
          <w:szCs w:val="28"/>
          <w:rtl w:val="0"/>
        </w:rPr>
        <w:t xml:space="preserve">Scophthalmus aquosus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Paralichthys dentatus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 lethostigma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Glyptocephalus cynoglossus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Hippoglossus hippoglossus</w:t>
      </w:r>
      <w:r w:rsidDel="00000000" w:rsidR="00000000" w:rsidRPr="00000000">
        <w:rPr>
          <w:rFonts w:ascii="Times New Roman" w:cs="Times New Roman" w:eastAsia="Times New Roman" w:hAnsi="Times New Roman"/>
          <w:sz w:val="28"/>
          <w:szCs w:val="28"/>
          <w:rtl w:val="0"/>
        </w:rPr>
        <w:t xml:space="preserve">), and an additional 2 sequences that can only be identified to the family level (Pleuronectidae 1: either </w:t>
      </w:r>
      <w:r w:rsidDel="00000000" w:rsidR="00000000" w:rsidRPr="00000000">
        <w:rPr>
          <w:rFonts w:ascii="Times New Roman" w:cs="Times New Roman" w:eastAsia="Times New Roman" w:hAnsi="Times New Roman"/>
          <w:i w:val="1"/>
          <w:sz w:val="28"/>
          <w:szCs w:val="28"/>
          <w:rtl w:val="0"/>
        </w:rPr>
        <w:t xml:space="preserve">Hippoglossoides platessoides</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i w:val="1"/>
          <w:sz w:val="28"/>
          <w:szCs w:val="28"/>
          <w:rtl w:val="0"/>
        </w:rPr>
        <w:t xml:space="preserve">Pseudopleuronectes americanus</w:t>
      </w:r>
      <w:r w:rsidDel="00000000" w:rsidR="00000000" w:rsidRPr="00000000">
        <w:rPr>
          <w:rFonts w:ascii="Times New Roman" w:cs="Times New Roman" w:eastAsia="Times New Roman" w:hAnsi="Times New Roman"/>
          <w:sz w:val="28"/>
          <w:szCs w:val="28"/>
          <w:rtl w:val="0"/>
        </w:rPr>
        <w:t xml:space="preserve">; Pleuronectidae 2: </w:t>
      </w:r>
      <w:r w:rsidDel="00000000" w:rsidR="00000000" w:rsidRPr="00000000">
        <w:rPr>
          <w:rFonts w:ascii="Times New Roman" w:cs="Times New Roman" w:eastAsia="Times New Roman" w:hAnsi="Times New Roman"/>
          <w:i w:val="1"/>
          <w:sz w:val="28"/>
          <w:szCs w:val="28"/>
          <w:rtl w:val="0"/>
        </w:rPr>
        <w:t xml:space="preserve">Pseudopleuronectes americanus</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i w:val="1"/>
          <w:sz w:val="28"/>
          <w:szCs w:val="28"/>
          <w:rtl w:val="0"/>
        </w:rPr>
        <w:t xml:space="preserve">Myzopsetta ferruginea</w:t>
      </w:r>
      <w:r w:rsidDel="00000000" w:rsidR="00000000" w:rsidRPr="00000000">
        <w:rPr>
          <w:rFonts w:ascii="Times New Roman" w:cs="Times New Roman" w:eastAsia="Times New Roman" w:hAnsi="Times New Roman"/>
          <w:sz w:val="28"/>
          <w:szCs w:val="28"/>
          <w:rtl w:val="0"/>
        </w:rPr>
        <w:t xml:space="preserve">). There is an initiative by NOAA Fisheries at the Smithsonian to improve reference materials, as well as potential for multiple markers to improve taxonomic identifications.</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 many words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McBride - NOAA Federal" w:id="0" w:date="2022-09-06T01:22:32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once more this week</w:t>
      </w:r>
    </w:p>
  </w:comment>
  <w:comment w:author="Yuan Liu - NOAA Affiliate" w:id="2" w:date="2022-09-02T13:21:03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number of samples and number of tows the most comparable? How about volume of seawater processed using each method?</w:t>
      </w:r>
    </w:p>
  </w:comment>
  <w:comment w:author="Richard McBride - NOAA Federal" w:id="3" w:date="2022-09-21T21:31:4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need to define trawl tow length (20 or 30 min?)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Yuan: the samples were 1-3 L (how many samples, disregarding the controls?)</w:t>
      </w:r>
    </w:p>
  </w:comment>
  <w:comment w:author="Yuan Liu - NOAA Affiliate" w:id="4" w:date="2022-09-02T13:21:03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number of samples and number of tows the most comparable? How about volume of seawater processed using each method?</w:t>
      </w:r>
    </w:p>
  </w:comment>
  <w:comment w:author="Richard McBride - NOAA Federal" w:id="5" w:date="2022-09-21T21:31:45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need to define trawl tow length (20 or 30 min?)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Yuan: the samples were 1-3 L (how many samples, disregarding the controls?)</w:t>
      </w:r>
    </w:p>
  </w:comment>
  <w:comment w:author="Yuan Liu - NOAA Affiliate" w:id="1" w:date="2022-09-08T13:46:2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in fresh water, but doesn't spawn there.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4" w15:done="0"/>
  <w15:commentEx w15:paraId="000000A5" w15:done="0"/>
  <w15:commentEx w15:paraId="000000A7" w15:paraIdParent="000000A5" w15:done="0"/>
  <w15:commentEx w15:paraId="000000A8" w15:done="0"/>
  <w15:commentEx w15:paraId="000000AA" w15:paraIdParent="000000A8" w15:done="0"/>
  <w15:commentEx w15:paraId="000000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paragraph" w:styleId="BalloonText">
    <w:name w:val="Balloon Text"/>
    <w:basedOn w:val="Normal"/>
    <w:link w:val="BalloonTextChar"/>
    <w:uiPriority w:val="99"/>
    <w:semiHidden w:val="1"/>
    <w:unhideWhenUsed w:val="1"/>
    <w:rsid w:val="003C574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5747"/>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ncbi.nlm.nih.gov/" TargetMode="External"/><Relationship Id="rId10" Type="http://schemas.openxmlformats.org/officeDocument/2006/relationships/hyperlink" Target="https://docs.google.com/spreadsheets/d/1JkbpHpTaZvx5MsL_6DlBJeuo6v1lmc0XkaK1Im8HhdQ/edit#gid=0" TargetMode="External"/><Relationship Id="rId9" Type="http://schemas.openxmlformats.org/officeDocument/2006/relationships/hyperlink" Target="https://www.ncbi.nlm.nih.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Rctt82bQi/CvDG2UTtknjUmKg==">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2022-08-27T19:26:00Z</dcterms:created>
  <dc:creator>Thomas.Munroe</dc:creator>
</cp:coreProperties>
</file>