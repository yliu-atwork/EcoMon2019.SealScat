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15" w:rsidRPr="00BC2315" w:rsidRDefault="00BC2315" w:rsidP="00BC2315"/>
    <w:p w:rsidR="00BC2315" w:rsidRPr="00BC2315" w:rsidRDefault="00BC2315" w:rsidP="00BC2315">
      <w:r w:rsidRPr="00BC2315">
        <w:t xml:space="preserve">Analysis of environmental DNA holds promise for monitoring biodiversity in </w:t>
      </w:r>
      <w:del w:id="0" w:author="BillyBoy" w:date="2022-09-22T11:24:00Z">
        <w:r w:rsidRPr="00BC2315" w:rsidDel="000B13AB">
          <w:delText xml:space="preserve">a </w:delText>
        </w:r>
      </w:del>
      <w:r w:rsidRPr="00BC2315">
        <w:t>changing ecosystem</w:t>
      </w:r>
      <w:ins w:id="1" w:author="BillyBoy" w:date="2022-09-22T11:24:00Z">
        <w:r w:rsidR="000B13AB">
          <w:t>s</w:t>
        </w:r>
      </w:ins>
      <w:r w:rsidRPr="00BC2315">
        <w:t xml:space="preserve"> and may have broad applications for resource assessments. </w:t>
      </w:r>
      <w:del w:id="2" w:author="BillyBoy" w:date="2022-09-22T11:12:00Z">
        <w:r w:rsidRPr="00BC2315" w:rsidDel="00BC2315">
          <w:delText xml:space="preserve">In a </w:delText>
        </w:r>
      </w:del>
      <w:del w:id="3" w:author="Yuan Liu" w:date="2022-09-22T14:44:00Z">
        <w:r w:rsidRPr="00BC2315" w:rsidDel="00A204B5">
          <w:delText>case</w:delText>
        </w:r>
      </w:del>
      <w:ins w:id="4" w:author="BillyBoy" w:date="2022-09-22T11:12:00Z">
        <w:del w:id="5" w:author="Yuan Liu" w:date="2022-09-22T14:44:00Z">
          <w:r w:rsidDel="00A204B5">
            <w:delText>Our</w:delText>
          </w:r>
        </w:del>
      </w:ins>
      <w:del w:id="6" w:author="Yuan Liu" w:date="2022-09-22T14:44:00Z">
        <w:r w:rsidRPr="00BC2315" w:rsidDel="00A204B5">
          <w:delText xml:space="preserve"> study of flatfish</w:delText>
        </w:r>
      </w:del>
      <w:ins w:id="7" w:author="BillyBoy" w:date="2022-09-22T11:12:00Z">
        <w:del w:id="8" w:author="Yuan Liu" w:date="2022-09-22T14:44:00Z">
          <w:r w:rsidDel="00A204B5">
            <w:delText>es</w:delText>
          </w:r>
        </w:del>
      </w:ins>
      <w:ins w:id="9" w:author="Yuan Liu" w:date="2022-09-22T14:44:00Z">
        <w:r w:rsidR="00A204B5">
          <w:t>We here</w:t>
        </w:r>
      </w:ins>
      <w:del w:id="10" w:author="BillyBoy" w:date="2022-09-22T11:24:00Z">
        <w:r w:rsidRPr="00BC2315" w:rsidDel="000B13AB">
          <w:delText>,</w:delText>
        </w:r>
      </w:del>
      <w:r w:rsidRPr="00BC2315">
        <w:t xml:space="preserve"> </w:t>
      </w:r>
      <w:del w:id="11" w:author="BillyBoy" w:date="2022-09-22T11:12:00Z">
        <w:r w:rsidRPr="00BC2315" w:rsidDel="00BC2315">
          <w:delText xml:space="preserve">we </w:delText>
        </w:r>
      </w:del>
      <w:del w:id="12" w:author="BillyBoy" w:date="2022-09-22T11:13:00Z">
        <w:r w:rsidRPr="00BC2315" w:rsidDel="00BC2315">
          <w:delText>check</w:delText>
        </w:r>
      </w:del>
      <w:ins w:id="13" w:author="BillyBoy" w:date="2022-09-22T11:13:00Z">
        <w:r>
          <w:t>evaluate</w:t>
        </w:r>
        <w:del w:id="14" w:author="Yuan Liu" w:date="2022-09-22T14:44:00Z">
          <w:r w:rsidDel="00A204B5">
            <w:delText>s</w:delText>
          </w:r>
        </w:del>
      </w:ins>
      <w:r w:rsidRPr="00BC2315">
        <w:t xml:space="preserve"> </w:t>
      </w:r>
      <w:del w:id="15" w:author="BillyBoy" w:date="2022-09-22T11:13:00Z">
        <w:r w:rsidRPr="00BC2315" w:rsidDel="00BC2315">
          <w:delText xml:space="preserve">for </w:delText>
        </w:r>
      </w:del>
      <w:r w:rsidRPr="00BC2315">
        <w:t xml:space="preserve">the </w:t>
      </w:r>
      <w:del w:id="16" w:author="Yuan Liu" w:date="2022-09-22T14:46:00Z">
        <w:r w:rsidRPr="00BC2315" w:rsidDel="00A204B5">
          <w:delText xml:space="preserve">sufficiency </w:delText>
        </w:r>
      </w:del>
      <w:ins w:id="17" w:author="Yuan Liu" w:date="2022-09-22T14:46:00Z">
        <w:r w:rsidR="00A204B5">
          <w:t>availability of reference sequences</w:t>
        </w:r>
        <w:r w:rsidR="00A204B5" w:rsidRPr="00BC2315">
          <w:t xml:space="preserve"> </w:t>
        </w:r>
      </w:ins>
      <w:ins w:id="18" w:author="Yuan Liu" w:date="2022-09-22T14:48:00Z">
        <w:r w:rsidR="00A204B5">
          <w:t xml:space="preserve">of 47 </w:t>
        </w:r>
        <w:proofErr w:type="spellStart"/>
        <w:r w:rsidR="00A204B5">
          <w:t>plearonectiforms</w:t>
        </w:r>
        <w:proofErr w:type="spellEnd"/>
        <w:r w:rsidR="00A204B5">
          <w:t xml:space="preserve"> species (8 families)</w:t>
        </w:r>
      </w:ins>
      <w:ins w:id="19" w:author="Yuan Liu" w:date="2022-09-22T14:49:00Z">
        <w:r w:rsidR="00A204B5">
          <w:t>,</w:t>
        </w:r>
      </w:ins>
      <w:ins w:id="20" w:author="Yuan Liu" w:date="2022-09-22T14:48:00Z">
        <w:r w:rsidR="00A204B5">
          <w:t xml:space="preserve"> documented from North Carolina to the Gulf of Maine, </w:t>
        </w:r>
      </w:ins>
      <w:del w:id="21" w:author="Yuan Liu" w:date="2022-09-22T14:46:00Z">
        <w:r w:rsidRPr="00BC2315" w:rsidDel="00A204B5">
          <w:delText xml:space="preserve">of </w:delText>
        </w:r>
      </w:del>
      <w:ins w:id="22" w:author="Yuan Liu" w:date="2022-09-22T14:46:00Z">
        <w:r w:rsidR="00A204B5">
          <w:t>matching to amplicons generated by</w:t>
        </w:r>
      </w:ins>
      <w:ins w:id="23" w:author="Yuan Liu" w:date="2022-09-22T14:45:00Z">
        <w:r w:rsidR="00A204B5">
          <w:t xml:space="preserve"> </w:t>
        </w:r>
      </w:ins>
      <w:del w:id="24" w:author="BillyBoy" w:date="2022-09-22T11:25:00Z">
        <w:r w:rsidRPr="00BC2315" w:rsidDel="000B13AB">
          <w:delText xml:space="preserve">a </w:delText>
        </w:r>
      </w:del>
      <w:ins w:id="25" w:author="BillyBoy" w:date="2022-09-22T11:25:00Z">
        <w:del w:id="26" w:author="Yuan Liu" w:date="2022-09-22T14:44:00Z">
          <w:r w:rsidR="000B13AB" w:rsidDel="00A204B5">
            <w:delText>the</w:delText>
          </w:r>
        </w:del>
      </w:ins>
      <w:ins w:id="27" w:author="Yuan Liu" w:date="2022-09-22T14:44:00Z">
        <w:r w:rsidR="00A204B5">
          <w:t>a</w:t>
        </w:r>
      </w:ins>
      <w:ins w:id="28" w:author="BillyBoy" w:date="2022-09-22T11:25:00Z">
        <w:r w:rsidR="000B13AB" w:rsidRPr="00BC2315">
          <w:t xml:space="preserve"> </w:t>
        </w:r>
      </w:ins>
      <w:r w:rsidRPr="00BC2315">
        <w:t xml:space="preserve">common </w:t>
      </w:r>
      <w:proofErr w:type="spellStart"/>
      <w:r w:rsidRPr="00BC2315">
        <w:t>eDNA</w:t>
      </w:r>
      <w:proofErr w:type="spellEnd"/>
      <w:r w:rsidRPr="00BC2315">
        <w:t xml:space="preserve"> mitochondrial marker</w:t>
      </w:r>
      <w:ins w:id="29" w:author="BillyBoy" w:date="2022-09-22T11:25:00Z">
        <w:r w:rsidR="000B13AB">
          <w:t xml:space="preserve">, </w:t>
        </w:r>
      </w:ins>
      <w:del w:id="30" w:author="BillyBoy" w:date="2022-09-22T11:25:00Z">
        <w:r w:rsidRPr="00BC2315" w:rsidDel="000B13AB">
          <w:delText xml:space="preserve"> (i.e., the </w:delText>
        </w:r>
      </w:del>
      <w:ins w:id="31" w:author="Yuan Liu" w:date="2022-09-22T14:44:00Z">
        <w:r w:rsidR="00A204B5">
          <w:t xml:space="preserve">the </w:t>
        </w:r>
      </w:ins>
      <w:proofErr w:type="spellStart"/>
      <w:r w:rsidRPr="00BC2315">
        <w:t>Riaz</w:t>
      </w:r>
      <w:proofErr w:type="spellEnd"/>
      <w:r w:rsidRPr="00BC2315">
        <w:t xml:space="preserve"> 12S primer</w:t>
      </w:r>
      <w:ins w:id="32" w:author="Yuan Liu" w:date="2022-09-22T14:45:00Z">
        <w:r w:rsidR="00A204B5">
          <w:t>s</w:t>
        </w:r>
      </w:ins>
      <w:ins w:id="33" w:author="BillyBoy" w:date="2022-09-22T11:34:00Z">
        <w:del w:id="34" w:author="Yuan Liu" w:date="2022-09-22T14:50:00Z">
          <w:r w:rsidR="004A5DFE" w:rsidDel="00A204B5">
            <w:delText>,</w:delText>
          </w:r>
        </w:del>
      </w:ins>
      <w:ins w:id="35" w:author="Yuan Liu" w:date="2022-09-22T14:50:00Z">
        <w:r w:rsidR="00A204B5">
          <w:t>.</w:t>
        </w:r>
      </w:ins>
      <w:r w:rsidRPr="00BC2315">
        <w:t xml:space="preserve"> </w:t>
      </w:r>
      <w:del w:id="36" w:author="Yuan Liu" w:date="2022-09-22T14:50:00Z">
        <w:r w:rsidRPr="00BC2315" w:rsidDel="00A204B5">
          <w:delText xml:space="preserve">set) to match all 47 known </w:delText>
        </w:r>
      </w:del>
      <w:ins w:id="37" w:author="BillyBoy" w:date="2022-09-22T11:25:00Z">
        <w:del w:id="38" w:author="Yuan Liu" w:date="2022-09-22T14:50:00Z">
          <w:r w:rsidR="000B13AB" w:rsidDel="00A204B5">
            <w:delText xml:space="preserve">pleuronectiform </w:delText>
          </w:r>
        </w:del>
      </w:ins>
      <w:del w:id="39" w:author="Yuan Liu" w:date="2022-09-22T14:50:00Z">
        <w:r w:rsidRPr="00BC2315" w:rsidDel="00A204B5">
          <w:delText xml:space="preserve">species (8 families) of the Pleuronectiformes documented in the western Atlantic Ocean, from North Carolina to the Gulf of Maine. </w:delText>
        </w:r>
      </w:del>
      <w:del w:id="40" w:author="Yuan Liu" w:date="2022-09-22T13:48:00Z">
        <w:r w:rsidRPr="00BC2315" w:rsidDel="00745288">
          <w:delText xml:space="preserve">Referencing nucleotides posted to </w:delText>
        </w:r>
      </w:del>
      <w:r w:rsidRPr="00BC2315">
        <w:t>GenBank (</w:t>
      </w:r>
      <w:hyperlink r:id="rId4" w:history="1">
        <w:r w:rsidRPr="00BC2315">
          <w:rPr>
            <w:rStyle w:val="Hyperlink"/>
          </w:rPr>
          <w:t>https://www.ncbi.nlm.nih.gov</w:t>
        </w:r>
      </w:hyperlink>
      <w:r w:rsidRPr="00BC2315">
        <w:t>)</w:t>
      </w:r>
      <w:del w:id="41" w:author="BillyBoy" w:date="2022-09-22T11:13:00Z">
        <w:r w:rsidRPr="00BC2315" w:rsidDel="00BC2315">
          <w:delText>,</w:delText>
        </w:r>
      </w:del>
      <w:r w:rsidRPr="00BC2315">
        <w:t xml:space="preserve"> </w:t>
      </w:r>
      <w:del w:id="42" w:author="BillyBoy" w:date="2022-09-22T11:13:00Z">
        <w:r w:rsidRPr="00BC2315" w:rsidDel="00BC2315">
          <w:delText>there are</w:delText>
        </w:r>
      </w:del>
      <w:ins w:id="43" w:author="BillyBoy" w:date="2022-09-22T11:13:00Z">
        <w:r>
          <w:t>provide</w:t>
        </w:r>
      </w:ins>
      <w:ins w:id="44" w:author="BillyBoy" w:date="2022-09-22T11:26:00Z">
        <w:r w:rsidR="000B13AB">
          <w:t>d</w:t>
        </w:r>
      </w:ins>
      <w:r w:rsidRPr="00BC2315">
        <w:t xml:space="preserve"> full sequences </w:t>
      </w:r>
      <w:ins w:id="45" w:author="Yuan Liu" w:date="2022-09-22T13:49:00Z">
        <w:r w:rsidR="00745288">
          <w:t xml:space="preserve">of the </w:t>
        </w:r>
        <w:proofErr w:type="spellStart"/>
        <w:r w:rsidR="00745288">
          <w:t>Riaz</w:t>
        </w:r>
        <w:proofErr w:type="spellEnd"/>
        <w:r w:rsidR="00745288">
          <w:t xml:space="preserve"> amplicon region</w:t>
        </w:r>
        <w:r w:rsidR="00745288" w:rsidRPr="00BC2315">
          <w:t xml:space="preserve"> </w:t>
        </w:r>
      </w:ins>
      <w:r w:rsidRPr="00BC2315">
        <w:t>for 21 flatfish</w:t>
      </w:r>
      <w:del w:id="46" w:author="BillyBoy" w:date="2022-09-22T11:17:00Z">
        <w:r w:rsidRPr="00BC2315" w:rsidDel="00BC2315">
          <w:delText xml:space="preserve"> speci</w:delText>
        </w:r>
      </w:del>
      <w:r w:rsidRPr="00BC2315">
        <w:t xml:space="preserve">es (plus </w:t>
      </w:r>
      <w:proofErr w:type="gramStart"/>
      <w:r w:rsidRPr="00BC2315">
        <w:t>2</w:t>
      </w:r>
      <w:proofErr w:type="gramEnd"/>
      <w:r w:rsidRPr="00BC2315">
        <w:t xml:space="preserve"> partial sequences)</w:t>
      </w:r>
      <w:del w:id="47" w:author="Yuan Liu" w:date="2022-09-22T13:50:00Z">
        <w:r w:rsidRPr="00BC2315" w:rsidDel="00745288">
          <w:delText xml:space="preserve"> relative to the Riaz 12S marker</w:delText>
        </w:r>
      </w:del>
      <w:r w:rsidRPr="00BC2315">
        <w:t xml:space="preserve">, </w:t>
      </w:r>
      <w:del w:id="48" w:author="BillyBoy" w:date="2022-09-22T11:27:00Z">
        <w:r w:rsidRPr="00BC2315" w:rsidDel="000B13AB">
          <w:delText xml:space="preserve">meaning </w:delText>
        </w:r>
      </w:del>
      <w:ins w:id="49" w:author="BillyBoy" w:date="2022-09-22T11:27:00Z">
        <w:r w:rsidR="000B13AB">
          <w:t>indicat</w:t>
        </w:r>
        <w:r w:rsidR="000B13AB" w:rsidRPr="00BC2315">
          <w:t xml:space="preserve">ing </w:t>
        </w:r>
      </w:ins>
      <w:r w:rsidRPr="00BC2315">
        <w:t xml:space="preserve">that 51% of </w:t>
      </w:r>
      <w:del w:id="50" w:author="BillyBoy" w:date="2022-09-22T11:14:00Z">
        <w:r w:rsidRPr="00BC2315" w:rsidDel="00BC2315">
          <w:delText xml:space="preserve">the </w:delText>
        </w:r>
      </w:del>
      <w:r w:rsidRPr="00BC2315">
        <w:t xml:space="preserve">47 species </w:t>
      </w:r>
      <w:del w:id="51" w:author="BillyBoy" w:date="2022-09-22T11:17:00Z">
        <w:r w:rsidRPr="00BC2315" w:rsidDel="00BC2315">
          <w:delText>do not have</w:delText>
        </w:r>
      </w:del>
      <w:ins w:id="52" w:author="BillyBoy" w:date="2022-09-22T11:17:00Z">
        <w:r>
          <w:t>lack</w:t>
        </w:r>
      </w:ins>
      <w:r w:rsidRPr="00BC2315">
        <w:t xml:space="preserve"> reference sequences</w:t>
      </w:r>
      <w:del w:id="53" w:author="BillyBoy" w:date="2022-09-22T11:27:00Z">
        <w:r w:rsidRPr="00BC2315" w:rsidDel="000B13AB">
          <w:delText>,</w:delText>
        </w:r>
      </w:del>
      <w:r w:rsidRPr="00BC2315">
        <w:t xml:space="preserve"> as of September, 2022. </w:t>
      </w:r>
      <w:del w:id="54" w:author="BillyBoy" w:date="2022-09-22T11:18:00Z">
        <w:r w:rsidRPr="00BC2315" w:rsidDel="00BC2315">
          <w:delText xml:space="preserve">In </w:delText>
        </w:r>
      </w:del>
      <w:del w:id="55" w:author="Yuan Liu" w:date="2022-09-22T13:51:00Z">
        <w:r w:rsidRPr="00BC2315" w:rsidDel="00745288">
          <w:delText>a</w:delText>
        </w:r>
      </w:del>
      <w:ins w:id="56" w:author="BillyBoy" w:date="2022-09-22T11:18:00Z">
        <w:del w:id="57" w:author="Yuan Liu" w:date="2022-09-22T13:51:00Z">
          <w:r w:rsidDel="00745288">
            <w:delText>A</w:delText>
          </w:r>
        </w:del>
      </w:ins>
      <w:del w:id="58" w:author="Yuan Liu" w:date="2022-09-22T13:51:00Z">
        <w:r w:rsidRPr="00BC2315" w:rsidDel="00745288">
          <w:delText xml:space="preserve"> real test of</w:delText>
        </w:r>
      </w:del>
      <w:ins w:id="59" w:author="Yuan Liu" w:date="2022-09-22T13:51:00Z">
        <w:r w:rsidR="00745288">
          <w:t>Using</w:t>
        </w:r>
      </w:ins>
      <w:r w:rsidRPr="00BC2315">
        <w:t xml:space="preserve"> the </w:t>
      </w:r>
      <w:proofErr w:type="spellStart"/>
      <w:r w:rsidRPr="00BC2315">
        <w:t>Riaz</w:t>
      </w:r>
      <w:proofErr w:type="spellEnd"/>
      <w:r w:rsidRPr="00BC2315">
        <w:t xml:space="preserve"> 12S marker</w:t>
      </w:r>
      <w:del w:id="60" w:author="BillyBoy" w:date="2022-09-22T11:18:00Z">
        <w:r w:rsidRPr="00BC2315" w:rsidDel="00BC2315">
          <w:delText>,</w:delText>
        </w:r>
      </w:del>
      <w:r w:rsidRPr="00BC2315">
        <w:t xml:space="preserve"> we compare</w:t>
      </w:r>
      <w:ins w:id="61" w:author="BillyBoy" w:date="2022-09-22T11:18:00Z">
        <w:r>
          <w:t>d</w:t>
        </w:r>
      </w:ins>
      <w:r w:rsidRPr="00BC2315">
        <w:t xml:space="preserve"> </w:t>
      </w:r>
      <w:del w:id="62" w:author="BillyBoy" w:date="2022-09-22T11:14:00Z">
        <w:r w:rsidRPr="00BC2315" w:rsidDel="00BC2315">
          <w:delText xml:space="preserve">the </w:delText>
        </w:r>
      </w:del>
      <w:r w:rsidRPr="00BC2315">
        <w:t xml:space="preserve">flatfish taxa actually observed </w:t>
      </w:r>
      <w:ins w:id="63" w:author="Yuan Liu" w:date="2022-09-22T14:55:00Z">
        <w:r w:rsidR="00770733">
          <w:t>using</w:t>
        </w:r>
      </w:ins>
      <w:ins w:id="64" w:author="Yuan Liu" w:date="2022-09-22T14:53:00Z">
        <w:r w:rsidR="00770733">
          <w:t xml:space="preserve"> </w:t>
        </w:r>
        <w:proofErr w:type="spellStart"/>
        <w:r w:rsidR="00770733">
          <w:t>eDNA</w:t>
        </w:r>
        <w:proofErr w:type="spellEnd"/>
        <w:r w:rsidR="00770733">
          <w:t xml:space="preserve"> </w:t>
        </w:r>
        <w:proofErr w:type="spellStart"/>
        <w:r w:rsidR="00770733">
          <w:t>metabarcoding</w:t>
        </w:r>
        <w:proofErr w:type="spellEnd"/>
        <w:r w:rsidR="00770733">
          <w:t xml:space="preserve"> on</w:t>
        </w:r>
        <w:r w:rsidR="00770733" w:rsidRPr="00BC2315">
          <w:t xml:space="preserve"> filtered water samples</w:t>
        </w:r>
        <w:r w:rsidR="00770733" w:rsidRPr="00BC2315">
          <w:t xml:space="preserve"> </w:t>
        </w:r>
      </w:ins>
      <w:ins w:id="65" w:author="Yuan Liu" w:date="2022-09-22T14:54:00Z">
        <w:r w:rsidR="00770733">
          <w:t xml:space="preserve">to </w:t>
        </w:r>
        <w:r w:rsidR="00770733" w:rsidRPr="00BC2315">
          <w:t xml:space="preserve">a bottom trawl survey that identified fish </w:t>
        </w:r>
        <w:r w:rsidR="00770733">
          <w:t>using</w:t>
        </w:r>
        <w:r w:rsidR="00770733" w:rsidRPr="00BC2315">
          <w:t xml:space="preserve"> traditional morphological traits</w:t>
        </w:r>
        <w:r w:rsidR="00770733" w:rsidRPr="00BC2315">
          <w:t xml:space="preserve"> </w:t>
        </w:r>
      </w:ins>
      <w:del w:id="66" w:author="Yuan Liu" w:date="2022-09-22T14:56:00Z">
        <w:r w:rsidRPr="00BC2315" w:rsidDel="00770733">
          <w:delText xml:space="preserve">by two surveys </w:delText>
        </w:r>
      </w:del>
      <w:ins w:id="67" w:author="BillyBoy" w:date="2022-09-22T11:27:00Z">
        <w:del w:id="68" w:author="Yuan Liu" w:date="2022-09-22T14:56:00Z">
          <w:r w:rsidR="000B13AB" w:rsidDel="00770733">
            <w:delText xml:space="preserve">conducted </w:delText>
          </w:r>
        </w:del>
      </w:ins>
      <w:r w:rsidRPr="00BC2315">
        <w:t>across this region</w:t>
      </w:r>
      <w:ins w:id="69" w:author="BillyBoy" w:date="2022-09-22T11:35:00Z">
        <w:r w:rsidR="004A5DFE">
          <w:t xml:space="preserve"> during </w:t>
        </w:r>
      </w:ins>
      <w:del w:id="70" w:author="BillyBoy" w:date="2022-09-22T11:35:00Z">
        <w:r w:rsidRPr="00BC2315" w:rsidDel="004A5DFE">
          <w:delText xml:space="preserve"> in the </w:delText>
        </w:r>
      </w:del>
      <w:r w:rsidRPr="00BC2315">
        <w:t xml:space="preserve">fall </w:t>
      </w:r>
      <w:del w:id="71" w:author="BillyBoy" w:date="2022-09-22T11:35:00Z">
        <w:r w:rsidRPr="00BC2315" w:rsidDel="004A5DFE">
          <w:delText xml:space="preserve">of </w:delText>
        </w:r>
      </w:del>
      <w:r w:rsidRPr="00BC2315">
        <w:t>2019</w:t>
      </w:r>
      <w:del w:id="72" w:author="Yuan Liu" w:date="2022-09-22T14:56:00Z">
        <w:r w:rsidRPr="00BC2315" w:rsidDel="00770733">
          <w:delText>: 1)</w:delText>
        </w:r>
      </w:del>
      <w:del w:id="73" w:author="Yuan Liu" w:date="2022-09-22T14:54:00Z">
        <w:r w:rsidRPr="00BC2315" w:rsidDel="00770733">
          <w:delText xml:space="preserve"> a bottom trawl survey that identified fish with </w:delText>
        </w:r>
      </w:del>
      <w:ins w:id="74" w:author="BillyBoy" w:date="2022-09-22T11:35:00Z">
        <w:del w:id="75" w:author="Yuan Liu" w:date="2022-09-22T14:54:00Z">
          <w:r w:rsidR="004A5DFE" w:rsidDel="00770733">
            <w:delText>using</w:delText>
          </w:r>
          <w:r w:rsidR="004A5DFE" w:rsidRPr="00BC2315" w:rsidDel="00770733">
            <w:delText xml:space="preserve"> </w:delText>
          </w:r>
        </w:del>
      </w:ins>
      <w:del w:id="76" w:author="Yuan Liu" w:date="2022-09-22T14:54:00Z">
        <w:r w:rsidRPr="00BC2315" w:rsidDel="00770733">
          <w:delText>traditional morphological traits</w:delText>
        </w:r>
      </w:del>
      <w:del w:id="77" w:author="Yuan Liu" w:date="2022-09-22T14:56:00Z">
        <w:r w:rsidRPr="00BC2315" w:rsidDel="00770733">
          <w:delText xml:space="preserve">, and 2) </w:delText>
        </w:r>
      </w:del>
      <w:del w:id="78" w:author="Yuan Liu" w:date="2022-09-22T14:53:00Z">
        <w:r w:rsidRPr="00BC2315" w:rsidDel="00770733">
          <w:delText>an oceanographic survey that</w:delText>
        </w:r>
      </w:del>
      <w:del w:id="79" w:author="Yuan Liu" w:date="2022-09-22T14:52:00Z">
        <w:r w:rsidRPr="00BC2315" w:rsidDel="00A204B5">
          <w:delText xml:space="preserve"> identif</w:delText>
        </w:r>
      </w:del>
      <w:ins w:id="80" w:author="BillyBoy" w:date="2022-09-22T11:28:00Z">
        <w:del w:id="81" w:author="Yuan Liu" w:date="2022-09-22T14:52:00Z">
          <w:r w:rsidR="000B13AB" w:rsidDel="00A204B5">
            <w:delText>y</w:delText>
          </w:r>
        </w:del>
      </w:ins>
      <w:ins w:id="82" w:author="BillyBoy" w:date="2022-09-22T11:36:00Z">
        <w:del w:id="83" w:author="Yuan Liu" w:date="2022-09-22T14:52:00Z">
          <w:r w:rsidR="004A5DFE" w:rsidDel="00A204B5">
            <w:delText>ing</w:delText>
          </w:r>
        </w:del>
      </w:ins>
      <w:del w:id="84" w:author="Yuan Liu" w:date="2022-09-22T14:52:00Z">
        <w:r w:rsidRPr="00BC2315" w:rsidDel="00A204B5">
          <w:delText xml:space="preserve">ied species </w:delText>
        </w:r>
      </w:del>
      <w:ins w:id="85" w:author="BillyBoy" w:date="2022-09-22T11:36:00Z">
        <w:del w:id="86" w:author="Yuan Liu" w:date="2022-09-22T14:52:00Z">
          <w:r w:rsidR="004A5DFE" w:rsidRPr="00BC2315" w:rsidDel="00A204B5">
            <w:delText>us</w:delText>
          </w:r>
          <w:r w:rsidR="004A5DFE" w:rsidDel="00A204B5">
            <w:delText xml:space="preserve">ing </w:delText>
          </w:r>
          <w:r w:rsidR="004A5DFE" w:rsidRPr="00BC2315" w:rsidDel="00A204B5">
            <w:delText xml:space="preserve">the 12S </w:delText>
          </w:r>
        </w:del>
        <w:del w:id="87" w:author="Yuan Liu" w:date="2022-09-22T13:52:00Z">
          <w:r w:rsidR="004A5DFE" w:rsidRPr="00BC2315" w:rsidDel="00745288">
            <w:delText>marker</w:delText>
          </w:r>
          <w:r w:rsidR="004A5DFE" w:rsidDel="00745288">
            <w:delText xml:space="preserve"> </w:delText>
          </w:r>
          <w:r w:rsidR="004A5DFE" w:rsidRPr="00BC2315" w:rsidDel="00745288">
            <w:delText xml:space="preserve"> </w:delText>
          </w:r>
        </w:del>
      </w:ins>
      <w:del w:id="88" w:author="Yuan Liu" w:date="2022-09-22T13:52:00Z">
        <w:r w:rsidRPr="00BC2315" w:rsidDel="00745288">
          <w:delText>from amplicon sequence variants (ASVs) detected from</w:delText>
        </w:r>
      </w:del>
      <w:del w:id="89" w:author="Yuan Liu" w:date="2022-09-22T14:53:00Z">
        <w:r w:rsidRPr="00BC2315" w:rsidDel="00770733">
          <w:delText xml:space="preserve"> filtered water samples </w:delText>
        </w:r>
      </w:del>
      <w:del w:id="90" w:author="BillyBoy" w:date="2022-09-22T11:28:00Z">
        <w:r w:rsidRPr="00BC2315" w:rsidDel="000B13AB">
          <w:delText>using the 12S marker</w:delText>
        </w:r>
      </w:del>
      <w:r w:rsidRPr="00BC2315">
        <w:t xml:space="preserve">. </w:t>
      </w:r>
      <w:del w:id="91" w:author="BillyBoy" w:date="2022-09-22T11:36:00Z">
        <w:r w:rsidRPr="00BC2315" w:rsidDel="004A5DFE">
          <w:delText xml:space="preserve">The bottom trawl caught </w:delText>
        </w:r>
      </w:del>
      <w:del w:id="92" w:author="BillyBoy" w:date="2022-09-22T11:37:00Z">
        <w:r w:rsidRPr="00BC2315" w:rsidDel="004A5DFE">
          <w:delText>12</w:delText>
        </w:r>
      </w:del>
      <w:ins w:id="93" w:author="BillyBoy" w:date="2022-09-22T11:37:00Z">
        <w:r w:rsidR="004A5DFE">
          <w:t>Twelve</w:t>
        </w:r>
      </w:ins>
      <w:r w:rsidRPr="00BC2315">
        <w:t xml:space="preserve"> </w:t>
      </w:r>
      <w:del w:id="94" w:author="Yuan Liu" w:date="2022-09-22T14:09:00Z">
        <w:r w:rsidRPr="00BC2315" w:rsidDel="001B3740">
          <w:delText xml:space="preserve">different </w:delText>
        </w:r>
      </w:del>
      <w:r w:rsidRPr="00BC2315">
        <w:t xml:space="preserve">flatfish taxa </w:t>
      </w:r>
      <w:ins w:id="95" w:author="BillyBoy" w:date="2022-09-22T11:37:00Z">
        <w:r w:rsidR="004A5DFE">
          <w:t xml:space="preserve">were taken </w:t>
        </w:r>
      </w:ins>
      <w:r w:rsidRPr="00BC2315">
        <w:t xml:space="preserve">in X </w:t>
      </w:r>
      <w:ins w:id="96" w:author="BillyBoy" w:date="2022-09-22T11:37:00Z">
        <w:r w:rsidR="004A5DFE" w:rsidRPr="00BC2315">
          <w:t xml:space="preserve">bottom trawl </w:t>
        </w:r>
      </w:ins>
      <w:r w:rsidRPr="00BC2315">
        <w:t>tows (</w:t>
      </w:r>
      <w:proofErr w:type="gramStart"/>
      <w:r w:rsidRPr="00BC2315">
        <w:t>2</w:t>
      </w:r>
      <w:proofErr w:type="gramEnd"/>
      <w:r w:rsidRPr="00BC2315">
        <w:t xml:space="preserve"> </w:t>
      </w:r>
      <w:del w:id="97" w:author="BillyBoy" w:date="2022-09-22T11:19:00Z">
        <w:r w:rsidRPr="00BC2315" w:rsidDel="00BC2315">
          <w:delText xml:space="preserve">were </w:delText>
        </w:r>
      </w:del>
      <w:r w:rsidRPr="00BC2315">
        <w:t xml:space="preserve">identified as sp.). The </w:t>
      </w:r>
      <w:proofErr w:type="spellStart"/>
      <w:r w:rsidRPr="00BC2315">
        <w:t>eDNA</w:t>
      </w:r>
      <w:proofErr w:type="spellEnd"/>
      <w:r w:rsidRPr="00BC2315">
        <w:t xml:space="preserve"> survey ‘caught’ 11 flatfish taxa in </w:t>
      </w:r>
      <w:del w:id="98" w:author="Yuan Liu" w:date="2022-09-22T14:40:00Z">
        <w:r w:rsidRPr="00BC2315" w:rsidDel="00332D11">
          <w:delText xml:space="preserve">X </w:delText>
        </w:r>
      </w:del>
      <w:ins w:id="99" w:author="Yuan Liu" w:date="2022-09-22T14:40:00Z">
        <w:r w:rsidR="00332D11">
          <w:t>172</w:t>
        </w:r>
        <w:r w:rsidR="00332D11" w:rsidRPr="00BC2315">
          <w:t xml:space="preserve"> </w:t>
        </w:r>
      </w:ins>
      <w:r w:rsidRPr="00BC2315">
        <w:t xml:space="preserve">water samples (2 </w:t>
      </w:r>
      <w:del w:id="100" w:author="BillyBoy" w:date="2022-09-22T11:19:00Z">
        <w:r w:rsidRPr="00BC2315" w:rsidDel="00BC2315">
          <w:delText xml:space="preserve">were </w:delText>
        </w:r>
      </w:del>
      <w:r w:rsidRPr="00BC2315">
        <w:t>identified</w:t>
      </w:r>
      <w:ins w:id="101" w:author="BillyBoy" w:date="2022-09-22T11:19:00Z">
        <w:r>
          <w:t xml:space="preserve"> only</w:t>
        </w:r>
      </w:ins>
      <w:r w:rsidRPr="00BC2315">
        <w:t xml:space="preserve"> to </w:t>
      </w:r>
      <w:del w:id="102" w:author="BillyBoy" w:date="2022-09-22T11:15:00Z">
        <w:r w:rsidRPr="00BC2315" w:rsidDel="00BC2315">
          <w:delText xml:space="preserve">the </w:delText>
        </w:r>
      </w:del>
      <w:r w:rsidRPr="00BC2315">
        <w:t>family</w:t>
      </w:r>
      <w:del w:id="103" w:author="BillyBoy" w:date="2022-09-22T11:19:00Z">
        <w:r w:rsidRPr="00BC2315" w:rsidDel="00BC2315">
          <w:delText xml:space="preserve"> level</w:delText>
        </w:r>
      </w:del>
      <w:r w:rsidRPr="00BC2315">
        <w:t>)</w:t>
      </w:r>
      <w:del w:id="104" w:author="BillyBoy" w:date="2022-09-22T11:37:00Z">
        <w:r w:rsidRPr="00BC2315" w:rsidDel="004A5DFE">
          <w:delText>,</w:delText>
        </w:r>
      </w:del>
      <w:ins w:id="105" w:author="BillyBoy" w:date="2022-09-22T11:37:00Z">
        <w:r w:rsidR="004A5DFE">
          <w:t>;</w:t>
        </w:r>
      </w:ins>
      <w:r w:rsidRPr="00BC2315">
        <w:t xml:space="preserve"> </w:t>
      </w:r>
      <w:del w:id="106" w:author="BillyBoy" w:date="2022-09-22T11:37:00Z">
        <w:r w:rsidRPr="00BC2315" w:rsidDel="004A5DFE">
          <w:delText xml:space="preserve">and </w:delText>
        </w:r>
      </w:del>
      <w:r w:rsidRPr="00BC2315">
        <w:t xml:space="preserve">X taxa were observed </w:t>
      </w:r>
      <w:del w:id="107" w:author="BillyBoy" w:date="2022-09-22T11:20:00Z">
        <w:r w:rsidRPr="00BC2315" w:rsidDel="00BC2315">
          <w:delText xml:space="preserve">by </w:delText>
        </w:r>
      </w:del>
      <w:ins w:id="108" w:author="BillyBoy" w:date="2022-09-22T11:20:00Z">
        <w:r>
          <w:t>in</w:t>
        </w:r>
        <w:r w:rsidRPr="00BC2315">
          <w:t xml:space="preserve"> </w:t>
        </w:r>
      </w:ins>
      <w:r w:rsidRPr="00BC2315">
        <w:t>both survey</w:t>
      </w:r>
      <w:del w:id="109" w:author="BillyBoy" w:date="2022-09-22T11:20:00Z">
        <w:r w:rsidRPr="00BC2315" w:rsidDel="00BC2315">
          <w:delText xml:space="preserve"> method</w:delText>
        </w:r>
      </w:del>
      <w:r w:rsidRPr="00BC2315">
        <w:t xml:space="preserve">s. </w:t>
      </w:r>
      <w:del w:id="110" w:author="BillyBoy" w:date="2022-09-22T11:21:00Z">
        <w:r w:rsidRPr="00BC2315" w:rsidDel="00BC2315">
          <w:delText xml:space="preserve">In terms of identifying flatfish diversity, </w:delText>
        </w:r>
      </w:del>
      <w:ins w:id="111" w:author="BillyBoy" w:date="2022-09-22T11:38:00Z">
        <w:r w:rsidR="004A5DFE">
          <w:t>Additional</w:t>
        </w:r>
      </w:ins>
      <w:del w:id="112" w:author="BillyBoy" w:date="2022-09-22T11:20:00Z">
        <w:r w:rsidRPr="00BC2315" w:rsidDel="00BC2315">
          <w:delText>m</w:delText>
        </w:r>
      </w:del>
      <w:del w:id="113" w:author="BillyBoy" w:date="2022-09-22T11:38:00Z">
        <w:r w:rsidRPr="00BC2315" w:rsidDel="004A5DFE">
          <w:delText>ore</w:delText>
        </w:r>
      </w:del>
      <w:r w:rsidRPr="00BC2315">
        <w:t xml:space="preserve"> work is needed to shore up </w:t>
      </w:r>
      <w:del w:id="114" w:author="BillyBoy" w:date="2022-09-22T11:15:00Z">
        <w:r w:rsidRPr="00BC2315" w:rsidDel="00BC2315">
          <w:delText xml:space="preserve">the </w:delText>
        </w:r>
      </w:del>
      <w:r w:rsidRPr="00BC2315">
        <w:t>reference material</w:t>
      </w:r>
      <w:ins w:id="115" w:author="BillyBoy" w:date="2022-09-22T11:20:00Z">
        <w:r>
          <w:t>s</w:t>
        </w:r>
      </w:ins>
      <w:r w:rsidRPr="00BC2315">
        <w:t xml:space="preserve"> in GenBank</w:t>
      </w:r>
      <w:ins w:id="116" w:author="BillyBoy" w:date="2022-09-22T11:21:00Z">
        <w:r>
          <w:t xml:space="preserve"> </w:t>
        </w:r>
      </w:ins>
      <w:ins w:id="117" w:author="BillyBoy" w:date="2022-09-22T11:31:00Z">
        <w:r w:rsidR="004A5DFE">
          <w:t>for</w:t>
        </w:r>
      </w:ins>
      <w:ins w:id="118" w:author="BillyBoy" w:date="2022-09-22T11:21:00Z">
        <w:r>
          <w:t xml:space="preserve"> improv</w:t>
        </w:r>
      </w:ins>
      <w:ins w:id="119" w:author="BillyBoy" w:date="2022-09-22T11:31:00Z">
        <w:r w:rsidR="004A5DFE">
          <w:t>ing</w:t>
        </w:r>
      </w:ins>
      <w:ins w:id="120" w:author="BillyBoy" w:date="2022-09-22T11:21:00Z">
        <w:r>
          <w:t xml:space="preserve"> estimates of </w:t>
        </w:r>
        <w:r w:rsidRPr="00BC2315">
          <w:t>flatfish diversity</w:t>
        </w:r>
      </w:ins>
      <w:r w:rsidRPr="00BC2315">
        <w:t xml:space="preserve">. </w:t>
      </w:r>
      <w:del w:id="121" w:author="BillyBoy" w:date="2022-09-22T11:21:00Z">
        <w:r w:rsidRPr="00BC2315" w:rsidDel="000B13AB">
          <w:delText>In terms of</w:delText>
        </w:r>
      </w:del>
      <w:ins w:id="122" w:author="BillyBoy" w:date="2022-09-22T11:21:00Z">
        <w:r w:rsidR="000B13AB">
          <w:t>Regarding</w:t>
        </w:r>
      </w:ins>
      <w:r w:rsidRPr="00BC2315">
        <w:t xml:space="preserve"> fishery applications, </w:t>
      </w:r>
      <w:proofErr w:type="gramStart"/>
      <w:r w:rsidRPr="00BC2315">
        <w:t>5</w:t>
      </w:r>
      <w:proofErr w:type="gramEnd"/>
      <w:r w:rsidRPr="00BC2315">
        <w:t xml:space="preserve"> flatfishes with formal assessments are represented by sequences in GenBank</w:t>
      </w:r>
      <w:del w:id="123" w:author="BillyBoy" w:date="2022-09-22T11:22:00Z">
        <w:r w:rsidRPr="00BC2315" w:rsidDel="000B13AB">
          <w:delText xml:space="preserve"> (</w:delText>
        </w:r>
        <w:r w:rsidRPr="00BC2315" w:rsidDel="000B13AB">
          <w:rPr>
            <w:i/>
            <w:iCs/>
          </w:rPr>
          <w:delText>Scophthalmus aquosus</w:delText>
        </w:r>
        <w:r w:rsidRPr="00BC2315" w:rsidDel="000B13AB">
          <w:delText xml:space="preserve">, </w:delText>
        </w:r>
        <w:r w:rsidRPr="00BC2315" w:rsidDel="000B13AB">
          <w:rPr>
            <w:i/>
            <w:iCs/>
          </w:rPr>
          <w:delText>Paralichthys dentatus</w:delText>
        </w:r>
        <w:r w:rsidRPr="00BC2315" w:rsidDel="000B13AB">
          <w:delText xml:space="preserve">, </w:delText>
        </w:r>
        <w:r w:rsidRPr="00BC2315" w:rsidDel="000B13AB">
          <w:rPr>
            <w:i/>
            <w:iCs/>
          </w:rPr>
          <w:delText>P. lethostigma</w:delText>
        </w:r>
        <w:r w:rsidRPr="00BC2315" w:rsidDel="000B13AB">
          <w:delText xml:space="preserve">, </w:delText>
        </w:r>
        <w:r w:rsidRPr="00BC2315" w:rsidDel="000B13AB">
          <w:rPr>
            <w:i/>
            <w:iCs/>
          </w:rPr>
          <w:delText>Glyptocephalus cynoglossus</w:delText>
        </w:r>
        <w:r w:rsidRPr="00BC2315" w:rsidDel="000B13AB">
          <w:delText xml:space="preserve">, </w:delText>
        </w:r>
        <w:r w:rsidRPr="00BC2315" w:rsidDel="000B13AB">
          <w:rPr>
            <w:i/>
            <w:iCs/>
          </w:rPr>
          <w:delText>Hippoglossus hippoglossus</w:delText>
        </w:r>
        <w:r w:rsidRPr="00BC2315" w:rsidDel="000B13AB">
          <w:delText>)</w:delText>
        </w:r>
      </w:del>
      <w:r w:rsidRPr="00BC2315">
        <w:t>, a</w:t>
      </w:r>
      <w:ins w:id="124" w:author="BillyBoy" w:date="2022-09-22T11:32:00Z">
        <w:r w:rsidR="004A5DFE">
          <w:t xml:space="preserve">s well as </w:t>
        </w:r>
      </w:ins>
      <w:del w:id="125" w:author="BillyBoy" w:date="2022-09-22T11:32:00Z">
        <w:r w:rsidRPr="00BC2315" w:rsidDel="004A5DFE">
          <w:delText>nd</w:delText>
        </w:r>
      </w:del>
      <w:del w:id="126" w:author="BillyBoy" w:date="2022-09-22T11:33:00Z">
        <w:r w:rsidRPr="00BC2315" w:rsidDel="004A5DFE">
          <w:delText xml:space="preserve"> </w:delText>
        </w:r>
      </w:del>
      <w:r w:rsidRPr="00BC2315">
        <w:t xml:space="preserve">an additional 2 sequences that can only be identified to </w:t>
      </w:r>
      <w:del w:id="127" w:author="BillyBoy" w:date="2022-09-22T11:15:00Z">
        <w:r w:rsidRPr="00BC2315" w:rsidDel="00BC2315">
          <w:delText xml:space="preserve">the </w:delText>
        </w:r>
      </w:del>
      <w:r w:rsidRPr="00BC2315">
        <w:t>family level (Pleuronectidae 1</w:t>
      </w:r>
      <w:del w:id="128" w:author="BillyBoy" w:date="2022-09-22T11:23:00Z">
        <w:r w:rsidRPr="00BC2315" w:rsidDel="000B13AB">
          <w:delText xml:space="preserve">: either </w:delText>
        </w:r>
        <w:r w:rsidRPr="00BC2315" w:rsidDel="000B13AB">
          <w:rPr>
            <w:i/>
            <w:iCs/>
          </w:rPr>
          <w:delText>Hippoglossoides platessoides</w:delText>
        </w:r>
        <w:r w:rsidRPr="00BC2315" w:rsidDel="000B13AB">
          <w:delText xml:space="preserve"> or </w:delText>
        </w:r>
        <w:r w:rsidRPr="00BC2315" w:rsidDel="000B13AB">
          <w:rPr>
            <w:i/>
            <w:iCs/>
          </w:rPr>
          <w:delText>Pseudopleuronectes americanus</w:delText>
        </w:r>
        <w:r w:rsidRPr="00BC2315" w:rsidDel="000B13AB">
          <w:delText>;</w:delText>
        </w:r>
      </w:del>
      <w:ins w:id="129" w:author="BillyBoy" w:date="2022-09-22T11:23:00Z">
        <w:r w:rsidR="000B13AB">
          <w:t xml:space="preserve"> and</w:t>
        </w:r>
      </w:ins>
      <w:r w:rsidRPr="00BC2315">
        <w:t xml:space="preserve"> Pleuronectidae 2</w:t>
      </w:r>
      <w:ins w:id="130" w:author="BillyBoy" w:date="2022-09-22T11:23:00Z">
        <w:r w:rsidR="000B13AB">
          <w:t>)</w:t>
        </w:r>
      </w:ins>
      <w:del w:id="131" w:author="BillyBoy" w:date="2022-09-22T11:23:00Z">
        <w:r w:rsidRPr="00BC2315" w:rsidDel="000B13AB">
          <w:delText xml:space="preserve">: </w:delText>
        </w:r>
        <w:r w:rsidRPr="00BC2315" w:rsidDel="000B13AB">
          <w:rPr>
            <w:i/>
            <w:iCs/>
          </w:rPr>
          <w:delText>Pseudopleuronectes americanus</w:delText>
        </w:r>
        <w:r w:rsidRPr="00BC2315" w:rsidDel="000B13AB">
          <w:delText xml:space="preserve"> or </w:delText>
        </w:r>
        <w:r w:rsidRPr="00BC2315" w:rsidDel="000B13AB">
          <w:rPr>
            <w:i/>
            <w:iCs/>
          </w:rPr>
          <w:delText>Myzopsetta ferruginea</w:delText>
        </w:r>
        <w:r w:rsidRPr="00BC2315" w:rsidDel="000B13AB">
          <w:delText>)</w:delText>
        </w:r>
      </w:del>
      <w:r w:rsidRPr="00BC2315">
        <w:t xml:space="preserve">. </w:t>
      </w:r>
      <w:del w:id="132" w:author="BillyBoy" w:date="2022-09-22T11:15:00Z">
        <w:r w:rsidRPr="00BC2315" w:rsidDel="00BC2315">
          <w:delText>There is a</w:delText>
        </w:r>
      </w:del>
      <w:ins w:id="133" w:author="BillyBoy" w:date="2022-09-22T11:15:00Z">
        <w:r>
          <w:t>A</w:t>
        </w:r>
      </w:ins>
      <w:r w:rsidRPr="00BC2315">
        <w:t>n initiative by NOAA Fisheries</w:t>
      </w:r>
      <w:del w:id="134" w:author="BillyBoy" w:date="2022-09-22T11:33:00Z">
        <w:r w:rsidRPr="00BC2315" w:rsidDel="004A5DFE">
          <w:delText xml:space="preserve"> at the</w:delText>
        </w:r>
      </w:del>
      <w:r w:rsidRPr="00BC2315">
        <w:t xml:space="preserve"> </w:t>
      </w:r>
      <w:ins w:id="135" w:author="BillyBoy" w:date="2022-09-22T11:16:00Z">
        <w:r>
          <w:t xml:space="preserve">National Systematics Laboratory, </w:t>
        </w:r>
      </w:ins>
      <w:r w:rsidRPr="00BC2315">
        <w:t>Smithsonian</w:t>
      </w:r>
      <w:ins w:id="136" w:author="BillyBoy" w:date="2022-09-22T11:16:00Z">
        <w:r>
          <w:t>, is designed</w:t>
        </w:r>
      </w:ins>
      <w:r w:rsidRPr="00BC2315">
        <w:t xml:space="preserve"> to improve reference materials, as well as </w:t>
      </w:r>
      <w:ins w:id="137" w:author="BillyBoy" w:date="2022-09-22T11:22:00Z">
        <w:r w:rsidR="000B13AB">
          <w:t xml:space="preserve">to </w:t>
        </w:r>
      </w:ins>
      <w:ins w:id="138" w:author="BillyBoy" w:date="2022-09-22T11:16:00Z">
        <w:r w:rsidR="004A5DFE">
          <w:t>evaluate</w:t>
        </w:r>
        <w:r>
          <w:t xml:space="preserve"> </w:t>
        </w:r>
      </w:ins>
      <w:del w:id="139" w:author="Yuan Liu" w:date="2022-09-22T14:00:00Z">
        <w:r w:rsidRPr="00BC2315" w:rsidDel="00173CA0">
          <w:delText>potential for multiple markers</w:delText>
        </w:r>
      </w:del>
      <w:ins w:id="140" w:author="Yuan Liu" w:date="2022-09-22T14:42:00Z">
        <w:r w:rsidR="00332D11">
          <w:t xml:space="preserve">the </w:t>
        </w:r>
      </w:ins>
      <w:ins w:id="141" w:author="Yuan Liu" w:date="2022-09-22T14:00:00Z">
        <w:r w:rsidR="00173CA0">
          <w:t>application of multi-barcodes</w:t>
        </w:r>
      </w:ins>
      <w:r w:rsidRPr="00BC2315">
        <w:t xml:space="preserve"> </w:t>
      </w:r>
      <w:del w:id="142" w:author="BillyBoy" w:date="2022-09-22T11:33:00Z">
        <w:r w:rsidRPr="00BC2315" w:rsidDel="004A5DFE">
          <w:delText xml:space="preserve">to </w:delText>
        </w:r>
      </w:del>
      <w:ins w:id="143" w:author="BillyBoy" w:date="2022-09-22T11:39:00Z">
        <w:r w:rsidR="004A5DFE">
          <w:t>in</w:t>
        </w:r>
      </w:ins>
      <w:ins w:id="144" w:author="BillyBoy" w:date="2022-09-22T11:33:00Z">
        <w:r w:rsidR="004A5DFE" w:rsidRPr="00BC2315">
          <w:t xml:space="preserve"> </w:t>
        </w:r>
      </w:ins>
      <w:r w:rsidRPr="00BC2315">
        <w:t>improv</w:t>
      </w:r>
      <w:del w:id="145" w:author="BillyBoy" w:date="2022-09-22T11:33:00Z">
        <w:r w:rsidRPr="00BC2315" w:rsidDel="004A5DFE">
          <w:delText>e</w:delText>
        </w:r>
      </w:del>
      <w:ins w:id="146" w:author="BillyBoy" w:date="2022-09-22T11:33:00Z">
        <w:r w:rsidR="004A5DFE">
          <w:t>ing</w:t>
        </w:r>
      </w:ins>
      <w:r w:rsidRPr="00BC2315">
        <w:t xml:space="preserve"> taxonomic identifications.</w:t>
      </w:r>
      <w:ins w:id="147" w:author="Yuan Liu" w:date="2022-09-22T14:53:00Z">
        <w:r w:rsidR="00770733">
          <w:t xml:space="preserve"> </w:t>
        </w:r>
      </w:ins>
    </w:p>
    <w:p w:rsidR="00262F7F" w:rsidRDefault="00262F7F">
      <w:pPr>
        <w:rPr>
          <w:ins w:id="148" w:author="Yuan Liu" w:date="2022-09-22T15:13:00Z"/>
        </w:rPr>
      </w:pPr>
    </w:p>
    <w:p w:rsidR="00FB765C" w:rsidRDefault="00FB765C">
      <w:pPr>
        <w:rPr>
          <w:ins w:id="149" w:author="Yuan Liu" w:date="2022-09-22T15:13:00Z"/>
        </w:rPr>
      </w:pPr>
    </w:p>
    <w:p w:rsidR="00FB765C" w:rsidRDefault="00FB765C" w:rsidP="00FB765C">
      <w:pPr>
        <w:pStyle w:val="NormalWeb"/>
        <w:spacing w:before="0" w:beforeAutospacing="0" w:after="0" w:afterAutospacing="0"/>
        <w:rPr>
          <w:ins w:id="150" w:author="Yuan Liu" w:date="2022-09-22T15:13:00Z"/>
        </w:rPr>
      </w:pPr>
      <w:ins w:id="151" w:author="Yuan Liu" w:date="2022-09-22T15:13:00Z">
        <w:r>
          <w:rPr>
            <w:color w:val="000000"/>
          </w:rPr>
          <w:t xml:space="preserve">Environmental DNA holds promise for monitoring biodiversity in dynamic ecosystems and may have broad applications for resource assessments. We </w:t>
        </w:r>
        <w:proofErr w:type="spellStart"/>
        <w:r>
          <w:rPr>
            <w:color w:val="000000"/>
          </w:rPr>
          <w:t>hereOur</w:t>
        </w:r>
        <w:proofErr w:type="spellEnd"/>
        <w:r>
          <w:rPr>
            <w:color w:val="000000"/>
          </w:rPr>
          <w:t xml:space="preserve"> study of flatfishes evaluates the sufficiency of a common </w:t>
        </w:r>
        <w:proofErr w:type="spellStart"/>
        <w:proofErr w:type="gramStart"/>
        <w:r>
          <w:rPr>
            <w:color w:val="000000"/>
          </w:rPr>
          <w:t>eDNA</w:t>
        </w:r>
        <w:proofErr w:type="spellEnd"/>
        <w:proofErr w:type="gramEnd"/>
        <w:r>
          <w:rPr>
            <w:color w:val="000000"/>
          </w:rPr>
          <w:t xml:space="preserve"> mitochondrial marker (i.e., the </w:t>
        </w:r>
        <w:proofErr w:type="spellStart"/>
        <w:r>
          <w:rPr>
            <w:color w:val="000000"/>
          </w:rPr>
          <w:t>Riaz</w:t>
        </w:r>
        <w:proofErr w:type="spellEnd"/>
        <w:r>
          <w:rPr>
            <w:color w:val="000000"/>
          </w:rPr>
          <w:t xml:space="preserve"> 12S primer set) to match all 47 </w:t>
        </w:r>
        <w:proofErr w:type="spellStart"/>
        <w:r>
          <w:rPr>
            <w:color w:val="000000"/>
          </w:rPr>
          <w:t>pleuronectiform</w:t>
        </w:r>
        <w:proofErr w:type="spellEnd"/>
        <w:r>
          <w:rPr>
            <w:color w:val="000000"/>
          </w:rPr>
          <w:t xml:space="preserve"> species (8 families) documented from North Carolina to the Gulf of Maine. For this marker, 51% of the 47 species lack reference sequences; full sequences for 21 flatfishes (plus </w:t>
        </w:r>
        <w:proofErr w:type="gramStart"/>
        <w:r>
          <w:rPr>
            <w:color w:val="000000"/>
          </w:rPr>
          <w:t>2</w:t>
        </w:r>
        <w:proofErr w:type="gramEnd"/>
        <w:r>
          <w:rPr>
            <w:color w:val="000000"/>
          </w:rPr>
          <w:t xml:space="preserve"> partial sequences) were available in GenBank (</w:t>
        </w:r>
        <w:r>
          <w:fldChar w:fldCharType="begin"/>
        </w:r>
        <w:r>
          <w:instrText xml:space="preserve"> HYPERLINK "https://www.ncbi.nlm.nih.gov" </w:instrText>
        </w:r>
        <w:r>
          <w:fldChar w:fldCharType="separate"/>
        </w:r>
        <w:r>
          <w:rPr>
            <w:rStyle w:val="Hyperlink"/>
            <w:color w:val="1155CC"/>
          </w:rPr>
          <w:t>https://www.ncbi.nlm.nih.gov</w:t>
        </w:r>
        <w:r>
          <w:fldChar w:fldCharType="end"/>
        </w:r>
        <w:r>
          <w:rPr>
            <w:color w:val="000000"/>
          </w:rPr>
          <w:t xml:space="preserve">) as of September, 2022. </w:t>
        </w:r>
        <w:proofErr w:type="spellStart"/>
        <w:proofErr w:type="gramStart"/>
        <w:r>
          <w:rPr>
            <w:color w:val="000000"/>
          </w:rPr>
          <w:t>UsingA</w:t>
        </w:r>
        <w:proofErr w:type="spellEnd"/>
        <w:r>
          <w:rPr>
            <w:color w:val="000000"/>
          </w:rPr>
          <w:t xml:space="preserve"> real test of the </w:t>
        </w:r>
        <w:proofErr w:type="spellStart"/>
        <w:r>
          <w:rPr>
            <w:color w:val="000000"/>
          </w:rPr>
          <w:t>Riaz</w:t>
        </w:r>
        <w:proofErr w:type="spellEnd"/>
        <w:r>
          <w:rPr>
            <w:color w:val="000000"/>
          </w:rPr>
          <w:t xml:space="preserve"> 12S primers, marker we compared flatfish taxa observed by two surveys conducted across this region during fall 2019: 1) a bottom trawl survey identified 12 flatfish taxa (3 identified as sp.) using traditional morphological traits, and 2) an </w:t>
        </w:r>
        <w:proofErr w:type="spellStart"/>
        <w:r>
          <w:rPr>
            <w:color w:val="000000"/>
          </w:rPr>
          <w:t>eDNA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metabarcodingoceanographic</w:t>
        </w:r>
        <w:proofErr w:type="spellEnd"/>
        <w:r>
          <w:rPr>
            <w:color w:val="000000"/>
          </w:rPr>
          <w:t xml:space="preserve"> survey using filtered water samples identified 11 taxa (2 identified to family) from amplicon sequence variants (ASVs) detected from filtered water samples; 5 taxa were identified to the same species in both surveys.</w:t>
        </w:r>
        <w:proofErr w:type="gramEnd"/>
        <w:r>
          <w:rPr>
            <w:color w:val="000000"/>
          </w:rPr>
          <w:t xml:space="preserve"> Much less water was strained by the </w:t>
        </w:r>
        <w:proofErr w:type="spellStart"/>
        <w:r>
          <w:rPr>
            <w:color w:val="000000"/>
          </w:rPr>
          <w:t>eDNA</w:t>
        </w:r>
        <w:proofErr w:type="spellEnd"/>
        <w:r>
          <w:rPr>
            <w:color w:val="000000"/>
          </w:rPr>
          <w:t xml:space="preserve"> method to reveal the same biodiversity</w:t>
        </w:r>
        <w:proofErr w:type="gramStart"/>
        <w:r>
          <w:rPr>
            <w:color w:val="000000"/>
          </w:rPr>
          <w:t>:.</w:t>
        </w:r>
        <w:proofErr w:type="gramEnd"/>
        <w:r>
          <w:rPr>
            <w:color w:val="000000"/>
          </w:rPr>
          <w:t xml:space="preserve"> In terms of effort, we examined </w:t>
        </w:r>
        <w:r>
          <w:rPr>
            <w:color w:val="000000"/>
          </w:rPr>
          <w:lastRenderedPageBreak/>
          <w:t xml:space="preserve">301 trawl tows versus </w:t>
        </w:r>
        <w:proofErr w:type="gramStart"/>
        <w:r>
          <w:rPr>
            <w:color w:val="000000"/>
          </w:rPr>
          <w:t>346 liter</w:t>
        </w:r>
        <w:proofErr w:type="gramEnd"/>
        <w:r>
          <w:rPr>
            <w:color w:val="000000"/>
          </w:rPr>
          <w:t xml:space="preserve"> seawater used for </w:t>
        </w:r>
        <w:proofErr w:type="spellStart"/>
        <w:r>
          <w:rPr>
            <w:color w:val="000000"/>
          </w:rPr>
          <w:t>eDNA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metabarcoding</w:t>
        </w:r>
        <w:proofErr w:type="spellEnd"/>
        <w:r>
          <w:rPr>
            <w:color w:val="000000"/>
          </w:rPr>
          <w:t xml:space="preserve"> [YL: a measure of water volume]. Additional work </w:t>
        </w:r>
        <w:proofErr w:type="gramStart"/>
        <w:r>
          <w:rPr>
            <w:color w:val="000000"/>
          </w:rPr>
          <w:t>is needed</w:t>
        </w:r>
        <w:proofErr w:type="gramEnd"/>
        <w:r>
          <w:rPr>
            <w:color w:val="000000"/>
          </w:rPr>
          <w:t xml:space="preserve"> to shore up the reference materials in GenBank for improving estimates of flatfish diversity. Regarding fishery applications, </w:t>
        </w:r>
        <w:proofErr w:type="gramStart"/>
        <w:r>
          <w:rPr>
            <w:color w:val="000000"/>
          </w:rPr>
          <w:t>5</w:t>
        </w:r>
        <w:proofErr w:type="gramEnd"/>
        <w:r>
          <w:rPr>
            <w:color w:val="000000"/>
          </w:rPr>
          <w:t xml:space="preserve"> flatfishes with formal stock assessments are represented by sequences in GenBank, as well as an additional 2 sequences that can only be identified to family (</w:t>
        </w:r>
        <w:proofErr w:type="spellStart"/>
        <w:r>
          <w:rPr>
            <w:color w:val="000000"/>
          </w:rPr>
          <w:t>Pleuronectidae</w:t>
        </w:r>
        <w:proofErr w:type="spellEnd"/>
        <w:r>
          <w:rPr>
            <w:color w:val="000000"/>
          </w:rPr>
          <w:t>). An initiative by NOAA Fisheries’ National Systematics Laboratory, Smithsonian, is designed to improve reference materials. Use of multiple markers will also improve taxonomic identifications.</w:t>
        </w:r>
      </w:ins>
    </w:p>
    <w:p w:rsidR="00FB765C" w:rsidRDefault="00FB765C">
      <w:pPr>
        <w:rPr>
          <w:ins w:id="152" w:author="Yuan Liu" w:date="2022-09-22T15:23:00Z"/>
        </w:rPr>
      </w:pPr>
    </w:p>
    <w:p w:rsidR="00FB765C" w:rsidRDefault="00FB765C">
      <w:pPr>
        <w:rPr>
          <w:ins w:id="153" w:author="Yuan Liu" w:date="2022-09-22T15:23:00Z"/>
        </w:rPr>
      </w:pPr>
    </w:p>
    <w:p w:rsidR="00FB765C" w:rsidRDefault="00FB765C" w:rsidP="00FB765C">
      <w:pPr>
        <w:pStyle w:val="NormalWeb"/>
        <w:spacing w:before="0" w:beforeAutospacing="0" w:after="0" w:afterAutospacing="0"/>
        <w:rPr>
          <w:ins w:id="154" w:author="Yuan Liu" w:date="2022-09-22T15:23:00Z"/>
        </w:rPr>
      </w:pPr>
      <w:bookmarkStart w:id="155" w:name="_GoBack"/>
      <w:ins w:id="156" w:author="Yuan Liu" w:date="2022-09-22T15:23:00Z">
        <w:r>
          <w:rPr>
            <w:color w:val="000000"/>
          </w:rPr>
          <w:t>Environmental DNA holds promise for monitoring biodiversity in dynamic ecosystems and may have broad applications for resource assess</w:t>
        </w:r>
        <w:r w:rsidR="00A02F74">
          <w:rPr>
            <w:color w:val="000000"/>
          </w:rPr>
          <w:t xml:space="preserve">ments. We here </w:t>
        </w:r>
        <w:r>
          <w:rPr>
            <w:color w:val="000000"/>
          </w:rPr>
          <w:t xml:space="preserve">evaluates the sufficiency of a common </w:t>
        </w:r>
        <w:proofErr w:type="spellStart"/>
        <w:proofErr w:type="gramStart"/>
        <w:r>
          <w:rPr>
            <w:color w:val="000000"/>
          </w:rPr>
          <w:t>eDNA</w:t>
        </w:r>
        <w:proofErr w:type="spellEnd"/>
        <w:proofErr w:type="gramEnd"/>
        <w:r>
          <w:rPr>
            <w:color w:val="000000"/>
          </w:rPr>
          <w:t xml:space="preserve"> mitochondrial marker</w:t>
        </w:r>
        <w:r w:rsidR="00A02F74">
          <w:rPr>
            <w:color w:val="000000"/>
          </w:rPr>
          <w:t xml:space="preserve"> (i.e., the </w:t>
        </w:r>
        <w:proofErr w:type="spellStart"/>
        <w:r w:rsidR="00A02F74">
          <w:rPr>
            <w:color w:val="000000"/>
          </w:rPr>
          <w:t>Riaz</w:t>
        </w:r>
        <w:proofErr w:type="spellEnd"/>
        <w:r w:rsidR="00A02F74">
          <w:rPr>
            <w:color w:val="000000"/>
          </w:rPr>
          <w:t xml:space="preserve"> 12S primers</w:t>
        </w:r>
        <w:r>
          <w:rPr>
            <w:color w:val="000000"/>
          </w:rPr>
          <w:t xml:space="preserve">) to match all 47 </w:t>
        </w:r>
        <w:proofErr w:type="spellStart"/>
        <w:r>
          <w:rPr>
            <w:color w:val="000000"/>
          </w:rPr>
          <w:t>pleuronectiform</w:t>
        </w:r>
        <w:proofErr w:type="spellEnd"/>
        <w:r>
          <w:rPr>
            <w:color w:val="000000"/>
          </w:rPr>
          <w:t xml:space="preserve"> species (8 families) documented from North Carolina to the Gulf of Maine. For this marker, 51% of the 47 species lack reference sequences; 21 full and </w:t>
        </w:r>
        <w:proofErr w:type="gramStart"/>
        <w:r>
          <w:rPr>
            <w:color w:val="000000"/>
          </w:rPr>
          <w:t>2</w:t>
        </w:r>
        <w:proofErr w:type="gramEnd"/>
        <w:r>
          <w:rPr>
            <w:color w:val="000000"/>
          </w:rPr>
          <w:t xml:space="preserve"> partial sequences were available in GenBank (</w:t>
        </w:r>
        <w:r>
          <w:fldChar w:fldCharType="begin"/>
        </w:r>
        <w:r>
          <w:instrText xml:space="preserve"> HYPERLINK "https://www.ncbi.nlm.nih.gov" </w:instrText>
        </w:r>
        <w:r>
          <w:fldChar w:fldCharType="separate"/>
        </w:r>
        <w:r>
          <w:rPr>
            <w:rStyle w:val="Hyperlink"/>
            <w:color w:val="1155CC"/>
          </w:rPr>
          <w:t>https://www.ncbi.nlm.nih.gov</w:t>
        </w:r>
        <w:r>
          <w:fldChar w:fldCharType="end"/>
        </w:r>
        <w:r>
          <w:rPr>
            <w:color w:val="000000"/>
          </w:rPr>
          <w:t xml:space="preserve">) as of September, 2022. </w:t>
        </w:r>
        <w:proofErr w:type="gramStart"/>
        <w:r>
          <w:rPr>
            <w:color w:val="000000"/>
          </w:rPr>
          <w:t>Using</w:t>
        </w:r>
      </w:ins>
      <w:ins w:id="157" w:author="Yuan Liu" w:date="2022-09-22T15:25:00Z">
        <w:r w:rsidR="00A02F74">
          <w:rPr>
            <w:color w:val="000000"/>
          </w:rPr>
          <w:t xml:space="preserve"> </w:t>
        </w:r>
      </w:ins>
      <w:ins w:id="158" w:author="Yuan Liu" w:date="2022-09-22T15:23:00Z">
        <w:r>
          <w:rPr>
            <w:color w:val="000000"/>
          </w:rPr>
          <w:t xml:space="preserve">the </w:t>
        </w:r>
        <w:proofErr w:type="spellStart"/>
        <w:r>
          <w:rPr>
            <w:color w:val="000000"/>
          </w:rPr>
          <w:t>Riaz</w:t>
        </w:r>
        <w:proofErr w:type="spellEnd"/>
        <w:r>
          <w:rPr>
            <w:color w:val="000000"/>
          </w:rPr>
          <w:t xml:space="preserve"> 12S primers, we compared flatfish taxa observed by two surveys conducted across this region during fall 2019: 1) a bottom trawl survey identified 12 flatfish taxa (3 identified as sp.) using morphological traits, and 2) an </w:t>
        </w:r>
        <w:proofErr w:type="spellStart"/>
        <w:r>
          <w:rPr>
            <w:color w:val="000000"/>
          </w:rPr>
          <w:t>eDNA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metabarcoding</w:t>
        </w:r>
        <w:proofErr w:type="spellEnd"/>
        <w:r>
          <w:rPr>
            <w:color w:val="000000"/>
          </w:rPr>
          <w:t xml:space="preserve"> survey using filtered water samples identified 11 taxa (2 identified to family); 5 common species were identified in both surveys.</w:t>
        </w:r>
        <w:proofErr w:type="gramEnd"/>
        <w:r>
          <w:rPr>
            <w:color w:val="000000"/>
          </w:rPr>
          <w:t xml:space="preserve"> Much </w:t>
        </w:r>
        <w:proofErr w:type="gramStart"/>
        <w:r>
          <w:rPr>
            <w:color w:val="000000"/>
          </w:rPr>
          <w:t>less</w:t>
        </w:r>
        <w:proofErr w:type="gramEnd"/>
        <w:r>
          <w:rPr>
            <w:color w:val="000000"/>
          </w:rPr>
          <w:t xml:space="preserve"> water was strained by the </w:t>
        </w:r>
        <w:proofErr w:type="spellStart"/>
        <w:r>
          <w:rPr>
            <w:color w:val="000000"/>
          </w:rPr>
          <w:t>eDNA</w:t>
        </w:r>
        <w:proofErr w:type="spellEnd"/>
        <w:r>
          <w:rPr>
            <w:color w:val="000000"/>
          </w:rPr>
          <w:t xml:space="preserve"> method to</w:t>
        </w:r>
        <w:r w:rsidR="00A02F74">
          <w:rPr>
            <w:color w:val="000000"/>
          </w:rPr>
          <w:t xml:space="preserve"> reveal the same biodiversity: </w:t>
        </w:r>
        <w:r>
          <w:rPr>
            <w:color w:val="000000"/>
          </w:rPr>
          <w:t xml:space="preserve">301 trawl tows </w:t>
        </w:r>
      </w:ins>
      <w:ins w:id="159" w:author="Yuan Liu" w:date="2022-09-22T15:29:00Z">
        <w:r w:rsidR="00A02F74">
          <w:rPr>
            <w:color w:val="000000"/>
          </w:rPr>
          <w:t>vs. 346 liter seawater for</w:t>
        </w:r>
      </w:ins>
      <w:ins w:id="160" w:author="Yuan Liu" w:date="2022-09-22T15:23:00Z"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eDNA</w:t>
        </w:r>
        <w:proofErr w:type="spellEnd"/>
        <w:r>
          <w:rPr>
            <w:color w:val="000000"/>
          </w:rPr>
          <w:t xml:space="preserve"> </w:t>
        </w:r>
      </w:ins>
      <w:proofErr w:type="spellStart"/>
      <w:ins w:id="161" w:author="Yuan Liu" w:date="2022-09-22T15:29:00Z">
        <w:r w:rsidR="00A02F74">
          <w:rPr>
            <w:color w:val="000000"/>
          </w:rPr>
          <w:t>metabarcoding</w:t>
        </w:r>
      </w:ins>
      <w:proofErr w:type="spellEnd"/>
      <w:ins w:id="162" w:author="Yuan Liu" w:date="2022-09-22T15:23:00Z">
        <w:r>
          <w:rPr>
            <w:color w:val="000000"/>
          </w:rPr>
          <w:t xml:space="preserve">. Additional work </w:t>
        </w:r>
        <w:proofErr w:type="gramStart"/>
        <w:r>
          <w:rPr>
            <w:color w:val="000000"/>
          </w:rPr>
          <w:t>is needed</w:t>
        </w:r>
        <w:proofErr w:type="gramEnd"/>
        <w:r>
          <w:rPr>
            <w:color w:val="000000"/>
          </w:rPr>
          <w:t xml:space="preserve"> to shore up the reference materials in GenBank for improving estimates of flatfish diversity. Regarding fishery applications, </w:t>
        </w:r>
        <w:proofErr w:type="gramStart"/>
        <w:r>
          <w:rPr>
            <w:color w:val="000000"/>
          </w:rPr>
          <w:t>5</w:t>
        </w:r>
        <w:proofErr w:type="gramEnd"/>
        <w:r>
          <w:rPr>
            <w:color w:val="000000"/>
          </w:rPr>
          <w:t xml:space="preserve"> flatfishes with formal stock assessments are represented by sequences in GenBank, as well as an additional 2 sequences that can only be identified to family (</w:t>
        </w:r>
        <w:proofErr w:type="spellStart"/>
        <w:r>
          <w:rPr>
            <w:color w:val="000000"/>
          </w:rPr>
          <w:t>Pleuronectidae</w:t>
        </w:r>
        <w:proofErr w:type="spellEnd"/>
        <w:r>
          <w:rPr>
            <w:color w:val="000000"/>
          </w:rPr>
          <w:t>). An initiative by NOAA Fisheries’ National Systematics Laboratory, Smithsonian, is designed to improve reference materials. Use of multiple markers will also improve taxonomic identifications.</w:t>
        </w:r>
      </w:ins>
    </w:p>
    <w:bookmarkEnd w:id="155"/>
    <w:p w:rsidR="00FB765C" w:rsidRDefault="00FB765C"/>
    <w:sectPr w:rsidR="00FB765C" w:rsidSect="00BD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llyBoy">
    <w15:presenceInfo w15:providerId="None" w15:userId="BillyBoy"/>
  </w15:person>
  <w15:person w15:author="Yuan Liu">
    <w15:presenceInfo w15:providerId="None" w15:userId="Yuan 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15"/>
    <w:rsid w:val="000B13AB"/>
    <w:rsid w:val="00173CA0"/>
    <w:rsid w:val="001B3740"/>
    <w:rsid w:val="00262F7F"/>
    <w:rsid w:val="0026787D"/>
    <w:rsid w:val="00332D11"/>
    <w:rsid w:val="004A5DFE"/>
    <w:rsid w:val="006D66F5"/>
    <w:rsid w:val="00745288"/>
    <w:rsid w:val="00770733"/>
    <w:rsid w:val="00A02F74"/>
    <w:rsid w:val="00A204B5"/>
    <w:rsid w:val="00BC2315"/>
    <w:rsid w:val="00BD30BF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8355"/>
  <w15:chartTrackingRefBased/>
  <w15:docId w15:val="{E3D71B94-E86F-4443-978D-82F050E8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31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3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765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 - HQ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BillyBoy</dc:creator>
  <cp:keywords/>
  <dc:description/>
  <cp:lastModifiedBy>Yuan Liu</cp:lastModifiedBy>
  <cp:revision>2</cp:revision>
  <dcterms:created xsi:type="dcterms:W3CDTF">2022-09-22T20:04:00Z</dcterms:created>
  <dcterms:modified xsi:type="dcterms:W3CDTF">2022-09-22T20:04:00Z</dcterms:modified>
</cp:coreProperties>
</file>