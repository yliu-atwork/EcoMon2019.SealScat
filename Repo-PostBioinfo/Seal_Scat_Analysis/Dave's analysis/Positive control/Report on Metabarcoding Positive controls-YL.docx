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8A226" w14:textId="77777777" w:rsidR="00166091" w:rsidRPr="007728B4" w:rsidRDefault="007728B4" w:rsidP="007728B4">
      <w:pPr>
        <w:jc w:val="center"/>
        <w:rPr>
          <w:rFonts w:ascii="Times New Roman" w:hAnsi="Times New Roman" w:cs="Times New Roman"/>
          <w:b/>
        </w:rPr>
      </w:pPr>
      <w:r w:rsidRPr="007728B4">
        <w:rPr>
          <w:rFonts w:ascii="Times New Roman" w:hAnsi="Times New Roman" w:cs="Times New Roman"/>
          <w:b/>
        </w:rPr>
        <w:t xml:space="preserve">Report on </w:t>
      </w:r>
      <w:proofErr w:type="spellStart"/>
      <w:r w:rsidRPr="007728B4">
        <w:rPr>
          <w:rFonts w:ascii="Times New Roman" w:hAnsi="Times New Roman" w:cs="Times New Roman"/>
          <w:b/>
        </w:rPr>
        <w:t>Metabarcoding</w:t>
      </w:r>
      <w:proofErr w:type="spellEnd"/>
      <w:r w:rsidRPr="007728B4">
        <w:rPr>
          <w:rFonts w:ascii="Times New Roman" w:hAnsi="Times New Roman" w:cs="Times New Roman"/>
          <w:b/>
        </w:rPr>
        <w:t xml:space="preserve"> Positive controls</w:t>
      </w:r>
    </w:p>
    <w:p w14:paraId="3F316126" w14:textId="77777777"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Yuan L</w:t>
      </w:r>
      <w:ins w:id="0" w:author="Yuan Liu" w:date="2022-02-07T11:41:00Z">
        <w:r w:rsidR="009C6DEE">
          <w:rPr>
            <w:rFonts w:ascii="Times New Roman" w:hAnsi="Times New Roman" w:cs="Times New Roman"/>
          </w:rPr>
          <w:t>iu</w:t>
        </w:r>
      </w:ins>
      <w:del w:id="1" w:author="Yuan Liu" w:date="2022-02-07T11:41:00Z">
        <w:r w:rsidRPr="007728B4" w:rsidDel="009C6DEE">
          <w:rPr>
            <w:rFonts w:ascii="Times New Roman" w:hAnsi="Times New Roman" w:cs="Times New Roman"/>
          </w:rPr>
          <w:delText>ui</w:delText>
        </w:r>
      </w:del>
      <w:r w:rsidRPr="007728B4">
        <w:rPr>
          <w:rFonts w:ascii="Times New Roman" w:hAnsi="Times New Roman" w:cs="Times New Roman"/>
        </w:rPr>
        <w:t>-Milford Lab</w:t>
      </w:r>
    </w:p>
    <w:p w14:paraId="6468C45F" w14:textId="77777777"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David Richardson-Narragansett Lab</w:t>
      </w:r>
    </w:p>
    <w:p w14:paraId="22425AFD" w14:textId="77777777" w:rsidR="007728B4" w:rsidRPr="007728B4" w:rsidRDefault="007728B4" w:rsidP="007728B4">
      <w:pPr>
        <w:spacing w:after="0"/>
        <w:rPr>
          <w:rFonts w:ascii="Times New Roman" w:hAnsi="Times New Roman" w:cs="Times New Roman"/>
        </w:rPr>
      </w:pPr>
      <w:r w:rsidRPr="007728B4">
        <w:rPr>
          <w:rFonts w:ascii="Times New Roman" w:hAnsi="Times New Roman" w:cs="Times New Roman"/>
        </w:rPr>
        <w:t xml:space="preserve">Chris </w:t>
      </w:r>
      <w:proofErr w:type="spellStart"/>
      <w:r w:rsidRPr="007728B4">
        <w:rPr>
          <w:rFonts w:ascii="Times New Roman" w:hAnsi="Times New Roman" w:cs="Times New Roman"/>
        </w:rPr>
        <w:t>Orphanides</w:t>
      </w:r>
      <w:proofErr w:type="spellEnd"/>
      <w:r w:rsidRPr="007728B4">
        <w:rPr>
          <w:rFonts w:ascii="Times New Roman" w:hAnsi="Times New Roman" w:cs="Times New Roman"/>
        </w:rPr>
        <w:t>-Narragansett Lab</w:t>
      </w:r>
    </w:p>
    <w:p w14:paraId="66A953A8" w14:textId="77777777" w:rsidR="007728B4" w:rsidRPr="007728B4" w:rsidRDefault="007728B4" w:rsidP="007728B4">
      <w:pPr>
        <w:spacing w:after="0"/>
        <w:rPr>
          <w:rFonts w:ascii="Times New Roman" w:hAnsi="Times New Roman" w:cs="Times New Roman"/>
          <w:b/>
        </w:rPr>
      </w:pPr>
    </w:p>
    <w:p w14:paraId="08FB3345" w14:textId="77777777" w:rsidR="007728B4" w:rsidRPr="007728B4" w:rsidRDefault="007728B4" w:rsidP="007728B4">
      <w:pPr>
        <w:pStyle w:val="Heading3"/>
        <w:shd w:val="clear" w:color="auto" w:fill="FFFFFF"/>
        <w:spacing w:before="0" w:beforeAutospacing="0" w:after="0" w:afterAutospacing="0"/>
        <w:rPr>
          <w:sz w:val="22"/>
          <w:szCs w:val="22"/>
          <w:u w:val="single"/>
        </w:rPr>
      </w:pPr>
      <w:r w:rsidRPr="007728B4">
        <w:rPr>
          <w:sz w:val="22"/>
          <w:szCs w:val="22"/>
          <w:u w:val="single"/>
        </w:rPr>
        <w:t>Definitions:</w:t>
      </w:r>
    </w:p>
    <w:p w14:paraId="27EA8C60" w14:textId="77777777" w:rsidR="007728B4" w:rsidRPr="007728B4" w:rsidRDefault="007728B4" w:rsidP="007728B4">
      <w:pPr>
        <w:pStyle w:val="Heading3"/>
        <w:shd w:val="clear" w:color="auto" w:fill="FFFFFF"/>
        <w:spacing w:before="0" w:beforeAutospacing="0" w:after="0" w:afterAutospacing="0"/>
        <w:rPr>
          <w:sz w:val="22"/>
          <w:szCs w:val="22"/>
        </w:rPr>
      </w:pPr>
    </w:p>
    <w:p w14:paraId="6C17FC17"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DNA barcoding:</w:t>
      </w:r>
      <w:r w:rsidRPr="007728B4">
        <w:rPr>
          <w:b w:val="0"/>
          <w:sz w:val="22"/>
          <w:szCs w:val="22"/>
        </w:rPr>
        <w:t xml:space="preserve"> A means of providing species identifications using the sequence of a short standard fragment of a gene.</w:t>
      </w:r>
    </w:p>
    <w:p w14:paraId="6F2EE78D"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p>
    <w:p w14:paraId="75760D52" w14:textId="77777777" w:rsidR="007728B4" w:rsidRPr="007728B4" w:rsidRDefault="007728B4" w:rsidP="007728B4">
      <w:pPr>
        <w:pStyle w:val="Heading3"/>
        <w:shd w:val="clear" w:color="auto" w:fill="FFFFFF"/>
        <w:spacing w:before="0" w:beforeAutospacing="0" w:after="0" w:afterAutospacing="0"/>
        <w:ind w:left="540" w:hanging="540"/>
        <w:rPr>
          <w:sz w:val="22"/>
          <w:szCs w:val="22"/>
        </w:rPr>
      </w:pPr>
      <w:r w:rsidRPr="007728B4">
        <w:rPr>
          <w:i/>
          <w:sz w:val="22"/>
          <w:szCs w:val="22"/>
        </w:rPr>
        <w:t xml:space="preserve">Sanger sequencing: </w:t>
      </w:r>
      <w:r w:rsidRPr="007728B4">
        <w:rPr>
          <w:b w:val="0"/>
          <w:sz w:val="22"/>
          <w:szCs w:val="22"/>
        </w:rPr>
        <w:t>One long-established method of DNA sequencing that provides a single sequence for a single specimen.  Most useful when a specific individual needs to be identified and tissue from that individual can be obtained without contamination from other individuals.</w:t>
      </w:r>
      <w:r w:rsidRPr="007728B4">
        <w:rPr>
          <w:sz w:val="22"/>
          <w:szCs w:val="22"/>
        </w:rPr>
        <w:t xml:space="preserve"> </w:t>
      </w:r>
    </w:p>
    <w:p w14:paraId="4CEA01CB" w14:textId="77777777" w:rsidR="007728B4" w:rsidRPr="007728B4" w:rsidRDefault="007728B4" w:rsidP="007728B4">
      <w:pPr>
        <w:pStyle w:val="Heading3"/>
        <w:shd w:val="clear" w:color="auto" w:fill="FFFFFF"/>
        <w:spacing w:before="0" w:beforeAutospacing="0" w:after="0" w:afterAutospacing="0"/>
        <w:ind w:left="540" w:hanging="540"/>
        <w:rPr>
          <w:i/>
          <w:sz w:val="22"/>
          <w:szCs w:val="22"/>
        </w:rPr>
      </w:pPr>
    </w:p>
    <w:p w14:paraId="48539E17"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Next-generation sequencing:</w:t>
      </w:r>
      <w:r w:rsidRPr="007728B4">
        <w:rPr>
          <w:sz w:val="22"/>
          <w:szCs w:val="22"/>
        </w:rPr>
        <w:t xml:space="preserve"> </w:t>
      </w:r>
      <w:r w:rsidRPr="007728B4">
        <w:rPr>
          <w:b w:val="0"/>
          <w:sz w:val="22"/>
          <w:szCs w:val="22"/>
        </w:rPr>
        <w:t>An alternate high-throughput form of DNA sequencing in which many unique sequences can be developed from a single sample.</w:t>
      </w:r>
    </w:p>
    <w:p w14:paraId="4AE4ADEC" w14:textId="77777777" w:rsidR="007728B4" w:rsidRPr="007728B4" w:rsidRDefault="007728B4" w:rsidP="007728B4">
      <w:pPr>
        <w:pStyle w:val="Heading3"/>
        <w:shd w:val="clear" w:color="auto" w:fill="FFFFFF"/>
        <w:spacing w:before="0" w:beforeAutospacing="0" w:after="0" w:afterAutospacing="0"/>
        <w:ind w:left="540" w:hanging="540"/>
        <w:rPr>
          <w:i/>
          <w:sz w:val="22"/>
          <w:szCs w:val="22"/>
        </w:rPr>
      </w:pPr>
    </w:p>
    <w:p w14:paraId="41F12135"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proofErr w:type="spellStart"/>
      <w:r w:rsidRPr="007728B4">
        <w:rPr>
          <w:i/>
          <w:sz w:val="22"/>
          <w:szCs w:val="22"/>
        </w:rPr>
        <w:t>Metabarcoding</w:t>
      </w:r>
      <w:proofErr w:type="spellEnd"/>
      <w:r w:rsidRPr="007728B4">
        <w:rPr>
          <w:i/>
          <w:sz w:val="22"/>
          <w:szCs w:val="22"/>
        </w:rPr>
        <w:t>:</w:t>
      </w:r>
      <w:r w:rsidRPr="007728B4">
        <w:rPr>
          <w:b w:val="0"/>
          <w:sz w:val="22"/>
          <w:szCs w:val="22"/>
        </w:rPr>
        <w:t xml:space="preserve"> A special case of DNA barcoding using Next generation sequencing in which many species can be identified from a single sample comprised of a mixture of DNA from many individuals.</w:t>
      </w:r>
    </w:p>
    <w:p w14:paraId="5A93CC5D" w14:textId="77777777" w:rsidR="007728B4" w:rsidRPr="007728B4" w:rsidRDefault="007728B4" w:rsidP="007728B4">
      <w:pPr>
        <w:pStyle w:val="Heading3"/>
        <w:shd w:val="clear" w:color="auto" w:fill="FFFFFF"/>
        <w:spacing w:before="0" w:beforeAutospacing="0" w:after="0" w:afterAutospacing="0"/>
        <w:ind w:left="540" w:hanging="540"/>
        <w:rPr>
          <w:sz w:val="22"/>
          <w:szCs w:val="22"/>
        </w:rPr>
      </w:pPr>
    </w:p>
    <w:p w14:paraId="7313EB04"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r w:rsidRPr="007728B4">
        <w:rPr>
          <w:i/>
          <w:sz w:val="22"/>
          <w:szCs w:val="22"/>
        </w:rPr>
        <w:t xml:space="preserve">Read count: </w:t>
      </w:r>
      <w:proofErr w:type="spellStart"/>
      <w:r w:rsidRPr="007728B4">
        <w:rPr>
          <w:b w:val="0"/>
          <w:sz w:val="22"/>
          <w:szCs w:val="22"/>
        </w:rPr>
        <w:t>Metabarcoding</w:t>
      </w:r>
      <w:proofErr w:type="spellEnd"/>
      <w:r w:rsidRPr="007728B4">
        <w:rPr>
          <w:b w:val="0"/>
          <w:sz w:val="22"/>
          <w:szCs w:val="22"/>
        </w:rPr>
        <w:t xml:space="preserve"> can produce 100,000s of individual sequences.  These are then each assigned to a species if they meet a certain threshold for quality and % match to a sequence in a database.  The number of sequences that match an individual species is the read count.  </w:t>
      </w:r>
    </w:p>
    <w:p w14:paraId="5E2BF37C" w14:textId="77777777" w:rsidR="007728B4" w:rsidRPr="007728B4" w:rsidRDefault="007728B4" w:rsidP="007728B4">
      <w:pPr>
        <w:pStyle w:val="Heading3"/>
        <w:shd w:val="clear" w:color="auto" w:fill="FFFFFF"/>
        <w:spacing w:before="0" w:beforeAutospacing="0" w:after="0" w:afterAutospacing="0"/>
        <w:ind w:left="540" w:hanging="540"/>
        <w:rPr>
          <w:b w:val="0"/>
          <w:sz w:val="22"/>
          <w:szCs w:val="22"/>
        </w:rPr>
      </w:pPr>
    </w:p>
    <w:p w14:paraId="5728BFC6" w14:textId="77777777" w:rsidR="007728B4" w:rsidRDefault="007728B4" w:rsidP="007728B4">
      <w:pPr>
        <w:rPr>
          <w:rFonts w:ascii="Times New Roman" w:hAnsi="Times New Roman" w:cs="Times New Roman"/>
        </w:rPr>
      </w:pPr>
      <w:r w:rsidRPr="007728B4">
        <w:rPr>
          <w:rFonts w:ascii="Times New Roman" w:hAnsi="Times New Roman" w:cs="Times New Roman"/>
          <w:b/>
          <w:i/>
        </w:rPr>
        <w:t>False Positive:</w:t>
      </w:r>
      <w:r w:rsidRPr="007728B4">
        <w:rPr>
          <w:rFonts w:ascii="Times New Roman" w:hAnsi="Times New Roman" w:cs="Times New Roman"/>
        </w:rPr>
        <w:t xml:space="preserve"> </w:t>
      </w:r>
      <w:r>
        <w:rPr>
          <w:rFonts w:ascii="Times New Roman" w:hAnsi="Times New Roman" w:cs="Times New Roman"/>
        </w:rPr>
        <w:t>A species or taxa identified in a sample that did not in fact occur in that sample</w:t>
      </w:r>
    </w:p>
    <w:p w14:paraId="51520611" w14:textId="77777777" w:rsidR="003B6F4F" w:rsidRPr="00631070" w:rsidRDefault="007728B4" w:rsidP="007728B4">
      <w:pPr>
        <w:rPr>
          <w:rFonts w:ascii="Times New Roman" w:hAnsi="Times New Roman" w:cs="Times New Roman"/>
        </w:rPr>
      </w:pPr>
      <w:r w:rsidRPr="007728B4">
        <w:rPr>
          <w:rFonts w:ascii="Times New Roman" w:hAnsi="Times New Roman" w:cs="Times New Roman"/>
          <w:b/>
          <w:i/>
        </w:rPr>
        <w:t>False Negative:</w:t>
      </w:r>
      <w:r>
        <w:rPr>
          <w:rFonts w:ascii="Times New Roman" w:hAnsi="Times New Roman" w:cs="Times New Roman"/>
        </w:rPr>
        <w:t xml:space="preserve"> A failure to identify a species in a sample that was known to occur in that sample.</w:t>
      </w:r>
    </w:p>
    <w:p w14:paraId="52BF8CAC" w14:textId="77777777" w:rsidR="00300B82" w:rsidRDefault="00300B82" w:rsidP="007728B4">
      <w:pPr>
        <w:rPr>
          <w:rFonts w:ascii="Times New Roman" w:hAnsi="Times New Roman" w:cs="Times New Roman"/>
          <w:b/>
          <w:u w:val="single"/>
        </w:rPr>
      </w:pPr>
    </w:p>
    <w:p w14:paraId="19847BCD" w14:textId="77777777" w:rsidR="00300B82" w:rsidRDefault="00300B82" w:rsidP="007728B4">
      <w:pPr>
        <w:rPr>
          <w:rFonts w:ascii="Times New Roman" w:hAnsi="Times New Roman" w:cs="Times New Roman"/>
        </w:rPr>
      </w:pPr>
      <w:r w:rsidRPr="00300B82">
        <w:rPr>
          <w:rFonts w:ascii="Times New Roman" w:hAnsi="Times New Roman" w:cs="Times New Roman"/>
          <w:b/>
          <w:u w:val="single"/>
        </w:rPr>
        <w:t xml:space="preserve">Current Project: </w:t>
      </w:r>
      <w:r>
        <w:rPr>
          <w:rFonts w:ascii="Times New Roman" w:hAnsi="Times New Roman" w:cs="Times New Roman"/>
        </w:rPr>
        <w:t>Th</w:t>
      </w:r>
      <w:r w:rsidR="00B2364F">
        <w:rPr>
          <w:rFonts w:ascii="Times New Roman" w:hAnsi="Times New Roman" w:cs="Times New Roman"/>
        </w:rPr>
        <w:t xml:space="preserve">is </w:t>
      </w:r>
      <w:r>
        <w:rPr>
          <w:rFonts w:ascii="Times New Roman" w:hAnsi="Times New Roman" w:cs="Times New Roman"/>
        </w:rPr>
        <w:t xml:space="preserve">project is an evaluation of </w:t>
      </w:r>
      <w:proofErr w:type="spellStart"/>
      <w:r>
        <w:rPr>
          <w:rFonts w:ascii="Times New Roman" w:hAnsi="Times New Roman" w:cs="Times New Roman"/>
        </w:rPr>
        <w:t>metabarcoding</w:t>
      </w:r>
      <w:proofErr w:type="spellEnd"/>
      <w:r>
        <w:rPr>
          <w:rFonts w:ascii="Times New Roman" w:hAnsi="Times New Roman" w:cs="Times New Roman"/>
        </w:rPr>
        <w:t xml:space="preserve"> of samples that are a mixture of known taxa.  In an ideal situation all taxa included in the sample would be identifi</w:t>
      </w:r>
      <w:r w:rsidR="00D07916">
        <w:rPr>
          <w:rFonts w:ascii="Times New Roman" w:hAnsi="Times New Roman" w:cs="Times New Roman"/>
        </w:rPr>
        <w:t xml:space="preserve">ed (i.e. no false negatives), no taxa would be identified that were not in fact included in the sample (i.e. no false positives) and all taxa would </w:t>
      </w:r>
      <w:del w:id="2" w:author="Yuan Liu" w:date="2022-02-07T11:41:00Z">
        <w:r w:rsidR="00D07916" w:rsidDel="009C6DEE">
          <w:rPr>
            <w:rFonts w:ascii="Times New Roman" w:hAnsi="Times New Roman" w:cs="Times New Roman"/>
          </w:rPr>
          <w:delText xml:space="preserve">to </w:delText>
        </w:r>
      </w:del>
      <w:ins w:id="3" w:author="Yuan Liu" w:date="2022-02-07T11:41:00Z">
        <w:r w:rsidR="009C6DEE">
          <w:rPr>
            <w:rFonts w:ascii="Times New Roman" w:hAnsi="Times New Roman" w:cs="Times New Roman"/>
          </w:rPr>
          <w:t>be</w:t>
        </w:r>
        <w:r w:rsidR="009C6DEE">
          <w:rPr>
            <w:rFonts w:ascii="Times New Roman" w:hAnsi="Times New Roman" w:cs="Times New Roman"/>
          </w:rPr>
          <w:t xml:space="preserve"> </w:t>
        </w:r>
      </w:ins>
      <w:r w:rsidR="00D07916">
        <w:rPr>
          <w:rFonts w:ascii="Times New Roman" w:hAnsi="Times New Roman" w:cs="Times New Roman"/>
        </w:rPr>
        <w:t xml:space="preserve">identified at the species level (i.e. species level identification resolution).  </w:t>
      </w:r>
    </w:p>
    <w:p w14:paraId="0A8E2EBC" w14:textId="77777777" w:rsidR="00FF2030" w:rsidRDefault="00300B82" w:rsidP="007728B4">
      <w:pPr>
        <w:rPr>
          <w:rFonts w:ascii="Times New Roman" w:hAnsi="Times New Roman" w:cs="Times New Roman"/>
        </w:rPr>
      </w:pPr>
      <w:r w:rsidRPr="00D07916">
        <w:rPr>
          <w:rFonts w:ascii="Times New Roman" w:hAnsi="Times New Roman" w:cs="Times New Roman"/>
          <w:b/>
          <w:u w:val="single"/>
        </w:rPr>
        <w:t>Positive control samples</w:t>
      </w:r>
      <w:r w:rsidR="00D07916" w:rsidRPr="00D07916">
        <w:rPr>
          <w:rFonts w:ascii="Times New Roman" w:hAnsi="Times New Roman" w:cs="Times New Roman"/>
          <w:b/>
          <w:u w:val="single"/>
        </w:rPr>
        <w:t>:</w:t>
      </w:r>
      <w:r w:rsidR="00D07916">
        <w:rPr>
          <w:rFonts w:ascii="Times New Roman" w:hAnsi="Times New Roman" w:cs="Times New Roman"/>
        </w:rPr>
        <w:t xml:space="preserve">  The positive controls were generated from ethanol preserved larval fish samples.  There were a number of advantages in working with larval fish for this project.  </w:t>
      </w:r>
    </w:p>
    <w:p w14:paraId="0BA38BD0" w14:textId="77777777" w:rsidR="00300B82" w:rsidRPr="005B2CA7" w:rsidRDefault="00FF2030" w:rsidP="005B2CA7">
      <w:pPr>
        <w:pStyle w:val="ListParagraph"/>
        <w:numPr>
          <w:ilvl w:val="0"/>
          <w:numId w:val="2"/>
        </w:numPr>
        <w:rPr>
          <w:rFonts w:ascii="Times New Roman" w:hAnsi="Times New Roman" w:cs="Times New Roman"/>
        </w:rPr>
      </w:pPr>
      <w:r>
        <w:rPr>
          <w:rFonts w:ascii="Times New Roman" w:hAnsi="Times New Roman" w:cs="Times New Roman"/>
        </w:rPr>
        <w:t>W</w:t>
      </w:r>
      <w:r w:rsidR="00D07916" w:rsidRPr="00FF2030">
        <w:rPr>
          <w:rFonts w:ascii="Times New Roman" w:hAnsi="Times New Roman" w:cs="Times New Roman"/>
        </w:rPr>
        <w:t xml:space="preserve">e had ready access to </w:t>
      </w:r>
      <w:r w:rsidR="003B49E1">
        <w:rPr>
          <w:rFonts w:ascii="Times New Roman" w:hAnsi="Times New Roman" w:cs="Times New Roman"/>
        </w:rPr>
        <w:t>&gt;</w:t>
      </w:r>
      <w:r w:rsidR="00D07916" w:rsidRPr="00FF2030">
        <w:rPr>
          <w:rFonts w:ascii="Times New Roman" w:hAnsi="Times New Roman" w:cs="Times New Roman"/>
        </w:rPr>
        <w:t>50</w:t>
      </w:r>
      <w:r w:rsidR="003B49E1">
        <w:rPr>
          <w:rFonts w:ascii="Times New Roman" w:hAnsi="Times New Roman" w:cs="Times New Roman"/>
        </w:rPr>
        <w:t xml:space="preserve"> </w:t>
      </w:r>
      <w:r w:rsidR="00D07916" w:rsidRPr="00FF2030">
        <w:rPr>
          <w:rFonts w:ascii="Times New Roman" w:hAnsi="Times New Roman" w:cs="Times New Roman"/>
        </w:rPr>
        <w:t xml:space="preserve">taxa of larval fish across the major orders of </w:t>
      </w:r>
      <w:r w:rsidR="00B2364F">
        <w:rPr>
          <w:rFonts w:ascii="Times New Roman" w:hAnsi="Times New Roman" w:cs="Times New Roman"/>
        </w:rPr>
        <w:t>ray-finned f</w:t>
      </w:r>
      <w:r w:rsidR="005B2CA7">
        <w:rPr>
          <w:rFonts w:ascii="Times New Roman" w:hAnsi="Times New Roman" w:cs="Times New Roman"/>
        </w:rPr>
        <w:t>ish (</w:t>
      </w:r>
      <w:proofErr w:type="spellStart"/>
      <w:r w:rsidR="005B2CA7">
        <w:rPr>
          <w:rFonts w:ascii="Times New Roman" w:hAnsi="Times New Roman" w:cs="Times New Roman"/>
        </w:rPr>
        <w:t>Actinoptery</w:t>
      </w:r>
      <w:r w:rsidR="005B2CA7" w:rsidRPr="005B2CA7">
        <w:rPr>
          <w:rFonts w:ascii="Times New Roman" w:hAnsi="Times New Roman" w:cs="Times New Roman"/>
        </w:rPr>
        <w:t>gii</w:t>
      </w:r>
      <w:proofErr w:type="spellEnd"/>
      <w:r w:rsidR="00D07916" w:rsidRPr="005B2CA7">
        <w:rPr>
          <w:rFonts w:ascii="Times New Roman" w:hAnsi="Times New Roman" w:cs="Times New Roman"/>
        </w:rPr>
        <w:t>) in the marine environment in our region.  The samples were</w:t>
      </w:r>
      <w:r w:rsidRPr="005B2CA7">
        <w:rPr>
          <w:rFonts w:ascii="Times New Roman" w:hAnsi="Times New Roman" w:cs="Times New Roman"/>
        </w:rPr>
        <w:t xml:space="preserve"> </w:t>
      </w:r>
      <w:r w:rsidR="00B2364F">
        <w:rPr>
          <w:rFonts w:ascii="Times New Roman" w:hAnsi="Times New Roman" w:cs="Times New Roman"/>
        </w:rPr>
        <w:t>put together</w:t>
      </w:r>
      <w:r w:rsidRPr="005B2CA7">
        <w:rPr>
          <w:rFonts w:ascii="Times New Roman" w:hAnsi="Times New Roman" w:cs="Times New Roman"/>
        </w:rPr>
        <w:t xml:space="preserve"> in winter 2021 when NOAA cruises had not been sampling for ≈1 year and special sample requests were not being taken for upcoming cruises.</w:t>
      </w:r>
      <w:r w:rsidR="00475873">
        <w:rPr>
          <w:rFonts w:ascii="Times New Roman" w:hAnsi="Times New Roman" w:cs="Times New Roman"/>
        </w:rPr>
        <w:t xml:space="preserve">  Developing as broad a range of taxa based on adult material would not have been possible.</w:t>
      </w:r>
    </w:p>
    <w:p w14:paraId="1C374FCE" w14:textId="77777777" w:rsidR="00FF2030" w:rsidRDefault="00B2364F" w:rsidP="00FF2030">
      <w:pPr>
        <w:pStyle w:val="ListParagraph"/>
        <w:numPr>
          <w:ilvl w:val="0"/>
          <w:numId w:val="2"/>
        </w:numPr>
        <w:rPr>
          <w:rFonts w:ascii="Times New Roman" w:hAnsi="Times New Roman" w:cs="Times New Roman"/>
        </w:rPr>
      </w:pPr>
      <w:r>
        <w:rPr>
          <w:rFonts w:ascii="Times New Roman" w:hAnsi="Times New Roman" w:cs="Times New Roman"/>
        </w:rPr>
        <w:t>Wit</w:t>
      </w:r>
      <w:r w:rsidR="00475873">
        <w:rPr>
          <w:rFonts w:ascii="Times New Roman" w:hAnsi="Times New Roman" w:cs="Times New Roman"/>
        </w:rPr>
        <w:t>h</w:t>
      </w:r>
      <w:r>
        <w:rPr>
          <w:rFonts w:ascii="Times New Roman" w:hAnsi="Times New Roman" w:cs="Times New Roman"/>
        </w:rPr>
        <w:t xml:space="preserve"> larval fish we</w:t>
      </w:r>
      <w:r w:rsidR="00FF2030">
        <w:rPr>
          <w:rFonts w:ascii="Times New Roman" w:hAnsi="Times New Roman" w:cs="Times New Roman"/>
        </w:rPr>
        <w:t xml:space="preserve"> could ensure consistency in the preservation</w:t>
      </w:r>
      <w:r w:rsidR="00475873">
        <w:rPr>
          <w:rFonts w:ascii="Times New Roman" w:hAnsi="Times New Roman" w:cs="Times New Roman"/>
        </w:rPr>
        <w:t xml:space="preserve"> (and hopefully DNA quality)</w:t>
      </w:r>
      <w:r w:rsidR="00FF2030">
        <w:rPr>
          <w:rFonts w:ascii="Times New Roman" w:hAnsi="Times New Roman" w:cs="Times New Roman"/>
        </w:rPr>
        <w:t xml:space="preserve"> of the individuals provided as positive controls.  Many samples were a mixture of taxa from the same collection event and were preserved simultaneously in the same jar.</w:t>
      </w:r>
      <w:r>
        <w:rPr>
          <w:rFonts w:ascii="Times New Roman" w:hAnsi="Times New Roman" w:cs="Times New Roman"/>
        </w:rPr>
        <w:t xml:space="preserve">  We believe differences in preservation and DNA quality should not be a factor in the results.</w:t>
      </w:r>
    </w:p>
    <w:p w14:paraId="10FD4FE1" w14:textId="77777777" w:rsidR="00FF2030" w:rsidRDefault="00FF2030" w:rsidP="00FF2030">
      <w:pPr>
        <w:pStyle w:val="ListParagraph"/>
        <w:numPr>
          <w:ilvl w:val="0"/>
          <w:numId w:val="2"/>
        </w:numPr>
        <w:rPr>
          <w:rFonts w:ascii="Times New Roman" w:hAnsi="Times New Roman" w:cs="Times New Roman"/>
        </w:rPr>
      </w:pPr>
      <w:r>
        <w:rPr>
          <w:rFonts w:ascii="Times New Roman" w:hAnsi="Times New Roman" w:cs="Times New Roman"/>
        </w:rPr>
        <w:t>It was possible to retain all of the individuals used for analysis for future work.  In all cases larval eyeballs served as the tissue sample, with the remainder of the larva being saved.</w:t>
      </w:r>
    </w:p>
    <w:p w14:paraId="60EE2D7F" w14:textId="77777777" w:rsidR="00FF2030" w:rsidRDefault="00FF2030" w:rsidP="00FF2030">
      <w:pPr>
        <w:rPr>
          <w:rFonts w:ascii="Times New Roman" w:hAnsi="Times New Roman" w:cs="Times New Roman"/>
        </w:rPr>
      </w:pPr>
      <w:r>
        <w:rPr>
          <w:rFonts w:ascii="Times New Roman" w:hAnsi="Times New Roman" w:cs="Times New Roman"/>
        </w:rPr>
        <w:lastRenderedPageBreak/>
        <w:t xml:space="preserve">The major downside of working with larval fish is that for some taxa it is not possible to </w:t>
      </w:r>
      <w:r w:rsidR="00B2364F">
        <w:rPr>
          <w:rFonts w:ascii="Times New Roman" w:hAnsi="Times New Roman" w:cs="Times New Roman"/>
        </w:rPr>
        <w:t>morphologicall</w:t>
      </w:r>
      <w:r w:rsidR="00475873">
        <w:rPr>
          <w:rFonts w:ascii="Times New Roman" w:hAnsi="Times New Roman" w:cs="Times New Roman"/>
        </w:rPr>
        <w:t>y</w:t>
      </w:r>
      <w:r w:rsidR="00B2364F">
        <w:rPr>
          <w:rFonts w:ascii="Times New Roman" w:hAnsi="Times New Roman" w:cs="Times New Roman"/>
        </w:rPr>
        <w:t xml:space="preserve"> </w:t>
      </w:r>
      <w:r>
        <w:rPr>
          <w:rFonts w:ascii="Times New Roman" w:hAnsi="Times New Roman" w:cs="Times New Roman"/>
        </w:rPr>
        <w:t xml:space="preserve">identify the individual at </w:t>
      </w:r>
      <w:r w:rsidR="00B2364F">
        <w:rPr>
          <w:rFonts w:ascii="Times New Roman" w:hAnsi="Times New Roman" w:cs="Times New Roman"/>
        </w:rPr>
        <w:t xml:space="preserve">the </w:t>
      </w:r>
      <w:r>
        <w:rPr>
          <w:rFonts w:ascii="Times New Roman" w:hAnsi="Times New Roman" w:cs="Times New Roman"/>
        </w:rPr>
        <w:t xml:space="preserve">species level. </w:t>
      </w:r>
    </w:p>
    <w:p w14:paraId="2C545B45" w14:textId="77777777" w:rsidR="00FF2030" w:rsidRDefault="00FF2030" w:rsidP="00FF2030">
      <w:pPr>
        <w:rPr>
          <w:rFonts w:ascii="Times New Roman" w:hAnsi="Times New Roman" w:cs="Times New Roman"/>
        </w:rPr>
      </w:pPr>
      <w:r>
        <w:rPr>
          <w:rFonts w:ascii="Times New Roman" w:hAnsi="Times New Roman" w:cs="Times New Roman"/>
        </w:rPr>
        <w:t xml:space="preserve">We sought to generate positive control samples </w:t>
      </w:r>
      <w:del w:id="4" w:author="Yuan Liu" w:date="2022-02-07T11:45:00Z">
        <w:r w:rsidDel="00D6508A">
          <w:rPr>
            <w:rFonts w:ascii="Times New Roman" w:hAnsi="Times New Roman" w:cs="Times New Roman"/>
          </w:rPr>
          <w:delText>that were a mixture of taxa</w:delText>
        </w:r>
      </w:del>
      <w:ins w:id="5" w:author="Yuan Liu" w:date="2022-02-07T11:45:00Z">
        <w:r w:rsidR="00D6508A">
          <w:rPr>
            <w:rFonts w:ascii="Times New Roman" w:hAnsi="Times New Roman" w:cs="Times New Roman"/>
          </w:rPr>
          <w:t>t</w:t>
        </w:r>
      </w:ins>
      <w:ins w:id="6" w:author="Yuan Liu" w:date="2022-02-07T11:46:00Z">
        <w:r w:rsidR="00D6508A">
          <w:rPr>
            <w:rFonts w:ascii="Times New Roman" w:hAnsi="Times New Roman" w:cs="Times New Roman"/>
          </w:rPr>
          <w:t>o include taxa that are</w:t>
        </w:r>
      </w:ins>
      <w:r>
        <w:rPr>
          <w:rFonts w:ascii="Times New Roman" w:hAnsi="Times New Roman" w:cs="Times New Roman"/>
        </w:rPr>
        <w:t xml:space="preserve"> common to the northeast U.S. continental shelf, and </w:t>
      </w:r>
      <w:del w:id="7" w:author="Yuan Liu" w:date="2022-02-07T11:46:00Z">
        <w:r w:rsidR="00B2364F" w:rsidDel="00D6508A">
          <w:rPr>
            <w:rFonts w:ascii="Times New Roman" w:hAnsi="Times New Roman" w:cs="Times New Roman"/>
          </w:rPr>
          <w:delText>positive control samples that were</w:delText>
        </w:r>
      </w:del>
      <w:ins w:id="8" w:author="Yuan Liu" w:date="2022-02-07T11:46:00Z">
        <w:r w:rsidR="00D6508A">
          <w:rPr>
            <w:rFonts w:ascii="Times New Roman" w:hAnsi="Times New Roman" w:cs="Times New Roman"/>
          </w:rPr>
          <w:t>those that represent</w:t>
        </w:r>
      </w:ins>
      <w:r w:rsidR="00B2364F">
        <w:rPr>
          <w:rFonts w:ascii="Times New Roman" w:hAnsi="Times New Roman" w:cs="Times New Roman"/>
        </w:rPr>
        <w:t xml:space="preserve"> a</w:t>
      </w:r>
      <w:r>
        <w:rPr>
          <w:rFonts w:ascii="Times New Roman" w:hAnsi="Times New Roman" w:cs="Times New Roman"/>
        </w:rPr>
        <w:t xml:space="preserve"> more diverse set of taxa including tropical/subtropical, mesopelagic, and deep benthic species.</w:t>
      </w:r>
    </w:p>
    <w:p w14:paraId="3B3E42C1" w14:textId="77777777" w:rsidR="00B2364F" w:rsidRDefault="00455226" w:rsidP="00B2364F">
      <w:pPr>
        <w:rPr>
          <w:rFonts w:ascii="Times New Roman" w:hAnsi="Times New Roman" w:cs="Times New Roman"/>
        </w:rPr>
      </w:pPr>
      <w:r>
        <w:rPr>
          <w:rFonts w:ascii="Times New Roman" w:hAnsi="Times New Roman" w:cs="Times New Roman"/>
        </w:rPr>
        <w:t>We provided 15 positive controls, with 7 being unique and 4x2 being replicate samples (i.e. one larval eyeball went in one sample and the second eyeball went in the second sample).</w:t>
      </w:r>
      <w:r w:rsidR="00B2364F">
        <w:rPr>
          <w:rFonts w:ascii="Times New Roman" w:hAnsi="Times New Roman" w:cs="Times New Roman"/>
        </w:rPr>
        <w:t xml:space="preserve">  In total the positive controls contained </w:t>
      </w:r>
      <w:r w:rsidR="003B49E1" w:rsidRPr="00B2364F">
        <w:rPr>
          <w:rFonts w:ascii="Times New Roman" w:hAnsi="Times New Roman" w:cs="Times New Roman"/>
        </w:rPr>
        <w:t xml:space="preserve">23 orders of fish, 48 families, </w:t>
      </w:r>
      <w:r w:rsidR="00475873">
        <w:rPr>
          <w:rFonts w:ascii="Times New Roman" w:hAnsi="Times New Roman" w:cs="Times New Roman"/>
        </w:rPr>
        <w:t>≈</w:t>
      </w:r>
      <w:r w:rsidR="003B49E1" w:rsidRPr="00B2364F">
        <w:rPr>
          <w:rFonts w:ascii="Times New Roman" w:hAnsi="Times New Roman" w:cs="Times New Roman"/>
        </w:rPr>
        <w:t xml:space="preserve">75 </w:t>
      </w:r>
      <w:r w:rsidR="00475873">
        <w:rPr>
          <w:rFonts w:ascii="Times New Roman" w:hAnsi="Times New Roman" w:cs="Times New Roman"/>
        </w:rPr>
        <w:t>species</w:t>
      </w:r>
      <w:r w:rsidR="00B2364F">
        <w:rPr>
          <w:rFonts w:ascii="Times New Roman" w:hAnsi="Times New Roman" w:cs="Times New Roman"/>
        </w:rPr>
        <w:t>, with 6-18 taxa per sample.  A total of 140 sample/taxa combinations were generated.</w:t>
      </w:r>
    </w:p>
    <w:p w14:paraId="5E93B40A" w14:textId="77777777" w:rsidR="00B2364F" w:rsidRDefault="00AD19CC" w:rsidP="00B2364F">
      <w:pPr>
        <w:rPr>
          <w:rFonts w:ascii="Times New Roman" w:hAnsi="Times New Roman" w:cs="Times New Roman"/>
          <w:b/>
        </w:rPr>
      </w:pPr>
      <w:r>
        <w:rPr>
          <w:rFonts w:ascii="Times New Roman" w:hAnsi="Times New Roman" w:cs="Times New Roman"/>
          <w:b/>
        </w:rPr>
        <w:t>Sample Results</w:t>
      </w:r>
    </w:p>
    <w:p w14:paraId="636EB9E0" w14:textId="77777777" w:rsidR="00475873" w:rsidRDefault="00AD19CC" w:rsidP="00B2364F">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6351FF50" wp14:editId="5BBC9732">
                <wp:simplePos x="0" y="0"/>
                <wp:positionH relativeFrom="column">
                  <wp:posOffset>3683090</wp:posOffset>
                </wp:positionH>
                <wp:positionV relativeFrom="paragraph">
                  <wp:posOffset>3810</wp:posOffset>
                </wp:positionV>
                <wp:extent cx="2389031" cy="2556457"/>
                <wp:effectExtent l="0" t="0" r="11430" b="15875"/>
                <wp:wrapTight wrapText="bothSides">
                  <wp:wrapPolygon edited="0">
                    <wp:start x="0" y="0"/>
                    <wp:lineTo x="0" y="21573"/>
                    <wp:lineTo x="21531" y="21573"/>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89031" cy="2556457"/>
                        </a:xfrm>
                        <a:prstGeom prst="rect">
                          <a:avLst/>
                        </a:prstGeom>
                        <a:solidFill>
                          <a:schemeClr val="lt1"/>
                        </a:solidFill>
                        <a:ln w="6350">
                          <a:solidFill>
                            <a:prstClr val="black"/>
                          </a:solidFill>
                        </a:ln>
                      </wps:spPr>
                      <wps:txbx>
                        <w:txbxContent>
                          <w:p w14:paraId="1A2D19CB" w14:textId="77777777" w:rsidR="00AD19CC" w:rsidRDefault="005A2D2B">
                            <w:r>
                              <w:rPr>
                                <w:noProof/>
                              </w:rPr>
                              <w:drawing>
                                <wp:inline distT="0" distB="0" distL="0" distR="0" wp14:anchorId="0AA55F01" wp14:editId="053A5BCB">
                                  <wp:extent cx="2199640" cy="1710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COunts.tif"/>
                                          <pic:cNvPicPr/>
                                        </pic:nvPicPr>
                                        <pic:blipFill>
                                          <a:blip r:embed="rId6">
                                            <a:extLst>
                                              <a:ext uri="{28A0092B-C50C-407E-A947-70E740481C1C}">
                                                <a14:useLocalDpi xmlns:a14="http://schemas.microsoft.com/office/drawing/2010/main" val="0"/>
                                              </a:ext>
                                            </a:extLst>
                                          </a:blip>
                                          <a:stretch>
                                            <a:fillRect/>
                                          </a:stretch>
                                        </pic:blipFill>
                                        <pic:spPr>
                                          <a:xfrm>
                                            <a:off x="0" y="0"/>
                                            <a:ext cx="2199640" cy="1710690"/>
                                          </a:xfrm>
                                          <a:prstGeom prst="rect">
                                            <a:avLst/>
                                          </a:prstGeom>
                                        </pic:spPr>
                                      </pic:pic>
                                    </a:graphicData>
                                  </a:graphic>
                                </wp:inline>
                              </w:drawing>
                            </w:r>
                          </w:p>
                          <w:p w14:paraId="4F4336D8" w14:textId="77777777" w:rsidR="00AD19CC" w:rsidRDefault="00DD1A81">
                            <w:r>
                              <w:t>Histogram of true positives, false positives and false negatives by read count</w:t>
                            </w:r>
                          </w:p>
                          <w:p w14:paraId="609BDBDA" w14:textId="77777777" w:rsidR="00AD19CC" w:rsidRDefault="00AD19CC"/>
                          <w:p w14:paraId="564E1CCD" w14:textId="77777777" w:rsidR="00AD19CC" w:rsidRDefault="00AD19CC"/>
                          <w:p w14:paraId="0DB3BFD0" w14:textId="77777777" w:rsidR="00AD19CC" w:rsidRDefault="00AD19CC"/>
                          <w:p w14:paraId="43D25226" w14:textId="77777777" w:rsidR="00AD19CC" w:rsidRDefault="00AD1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0pt;margin-top:.3pt;width:188.1pt;height:201.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VcSw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" fillcolor="white [3201]" strokeweight=".5pt">
                <v:textbox>
                  <w:txbxContent>
                    <w:p w:rsidR="00AD19CC" w:rsidRDefault="005A2D2B">
                      <w:r>
                        <w:rPr>
                          <w:noProof/>
                        </w:rPr>
                        <w:drawing>
                          <wp:inline distT="0" distB="0" distL="0" distR="0">
                            <wp:extent cx="2199640" cy="1710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COunts.tif"/>
                                    <pic:cNvPicPr/>
                                  </pic:nvPicPr>
                                  <pic:blipFill>
                                    <a:blip r:embed="rId7">
                                      <a:extLst>
                                        <a:ext uri="{28A0092B-C50C-407E-A947-70E740481C1C}">
                                          <a14:useLocalDpi xmlns:a14="http://schemas.microsoft.com/office/drawing/2010/main" val="0"/>
                                        </a:ext>
                                      </a:extLst>
                                    </a:blip>
                                    <a:stretch>
                                      <a:fillRect/>
                                    </a:stretch>
                                  </pic:blipFill>
                                  <pic:spPr>
                                    <a:xfrm>
                                      <a:off x="0" y="0"/>
                                      <a:ext cx="2199640" cy="1710690"/>
                                    </a:xfrm>
                                    <a:prstGeom prst="rect">
                                      <a:avLst/>
                                    </a:prstGeom>
                                  </pic:spPr>
                                </pic:pic>
                              </a:graphicData>
                            </a:graphic>
                          </wp:inline>
                        </w:drawing>
                      </w:r>
                    </w:p>
                    <w:p w:rsidR="00AD19CC" w:rsidRDefault="00DD1A81">
                      <w:r>
                        <w:t>Histogram of true positives, false positives and false negatives by read count</w:t>
                      </w:r>
                    </w:p>
                    <w:p w:rsidR="00AD19CC" w:rsidRDefault="00AD19CC"/>
                    <w:p w:rsidR="00AD19CC" w:rsidRDefault="00AD19CC"/>
                    <w:p w:rsidR="00AD19CC" w:rsidRDefault="00AD19CC"/>
                    <w:p w:rsidR="00AD19CC" w:rsidRDefault="00AD19CC"/>
                  </w:txbxContent>
                </v:textbox>
                <w10:wrap type="tight"/>
              </v:shape>
            </w:pict>
          </mc:Fallback>
        </mc:AlternateContent>
      </w:r>
      <w:r>
        <w:rPr>
          <w:rFonts w:ascii="Times New Roman" w:hAnsi="Times New Roman" w:cs="Times New Roman"/>
          <w:b/>
        </w:rPr>
        <w:tab/>
      </w:r>
      <w:r w:rsidRPr="00AD19CC">
        <w:rPr>
          <w:rFonts w:ascii="Times New Roman" w:hAnsi="Times New Roman" w:cs="Times New Roman"/>
        </w:rPr>
        <w:t>Of the 140 sample/taxa combinations we were able to identify sequences corresponding to 137 of them (97.8%).</w:t>
      </w:r>
      <w:r>
        <w:rPr>
          <w:rFonts w:ascii="Times New Roman" w:hAnsi="Times New Roman" w:cs="Times New Roman"/>
        </w:rPr>
        <w:t xml:space="preserve">  3</w:t>
      </w:r>
      <w:r w:rsidR="00DD1A81">
        <w:rPr>
          <w:rFonts w:ascii="Times New Roman" w:hAnsi="Times New Roman" w:cs="Times New Roman"/>
        </w:rPr>
        <w:t xml:space="preserve"> samples</w:t>
      </w:r>
      <w:r>
        <w:rPr>
          <w:rFonts w:ascii="Times New Roman" w:hAnsi="Times New Roman" w:cs="Times New Roman"/>
        </w:rPr>
        <w:t xml:space="preserve"> were false negatives</w:t>
      </w:r>
      <w:r w:rsidR="00DD1A81">
        <w:rPr>
          <w:rFonts w:ascii="Times New Roman" w:hAnsi="Times New Roman" w:cs="Times New Roman"/>
        </w:rPr>
        <w:t xml:space="preserve"> (taxa in the samples with no sequence)</w:t>
      </w:r>
      <w:r>
        <w:rPr>
          <w:rFonts w:ascii="Times New Roman" w:hAnsi="Times New Roman" w:cs="Times New Roman"/>
        </w:rPr>
        <w:t xml:space="preserve">.  </w:t>
      </w:r>
      <w:r w:rsidR="00DD1A81">
        <w:rPr>
          <w:rFonts w:ascii="Times New Roman" w:hAnsi="Times New Roman" w:cs="Times New Roman"/>
        </w:rPr>
        <w:t>An additional 1</w:t>
      </w:r>
      <w:r w:rsidR="005A2D2B">
        <w:rPr>
          <w:rFonts w:ascii="Times New Roman" w:hAnsi="Times New Roman" w:cs="Times New Roman"/>
        </w:rPr>
        <w:t>2</w:t>
      </w:r>
      <w:r w:rsidR="00DD1A81">
        <w:rPr>
          <w:rFonts w:ascii="Times New Roman" w:hAnsi="Times New Roman" w:cs="Times New Roman"/>
        </w:rPr>
        <w:t xml:space="preserve"> sequences were false positives (sequences that did not correspond to a </w:t>
      </w:r>
      <w:r w:rsidR="00475873">
        <w:rPr>
          <w:rFonts w:ascii="Times New Roman" w:hAnsi="Times New Roman" w:cs="Times New Roman"/>
        </w:rPr>
        <w:t>taxa placed in the vial</w:t>
      </w:r>
      <w:r w:rsidR="00DD1A81">
        <w:rPr>
          <w:rFonts w:ascii="Times New Roman" w:hAnsi="Times New Roman" w:cs="Times New Roman"/>
        </w:rPr>
        <w:t>)</w:t>
      </w:r>
      <w:r w:rsidR="00475873">
        <w:rPr>
          <w:rFonts w:ascii="Times New Roman" w:hAnsi="Times New Roman" w:cs="Times New Roman"/>
        </w:rPr>
        <w:t>.</w:t>
      </w:r>
    </w:p>
    <w:p w14:paraId="29DDA2D7" w14:textId="77777777" w:rsidR="00B2364F" w:rsidRDefault="00AD19CC" w:rsidP="00475873">
      <w:pPr>
        <w:ind w:firstLine="720"/>
        <w:rPr>
          <w:rFonts w:ascii="Times New Roman" w:hAnsi="Times New Roman" w:cs="Times New Roman"/>
        </w:rPr>
      </w:pPr>
      <w:r>
        <w:rPr>
          <w:rFonts w:ascii="Times New Roman" w:hAnsi="Times New Roman" w:cs="Times New Roman"/>
        </w:rPr>
        <w:t>Read counts of true posit</w:t>
      </w:r>
      <w:r w:rsidR="00DD1A81">
        <w:rPr>
          <w:rFonts w:ascii="Times New Roman" w:hAnsi="Times New Roman" w:cs="Times New Roman"/>
        </w:rPr>
        <w:t>i</w:t>
      </w:r>
      <w:r>
        <w:rPr>
          <w:rFonts w:ascii="Times New Roman" w:hAnsi="Times New Roman" w:cs="Times New Roman"/>
        </w:rPr>
        <w:t>ves ranged from 20-172</w:t>
      </w:r>
      <w:r w:rsidR="00475873">
        <w:rPr>
          <w:rFonts w:ascii="Times New Roman" w:hAnsi="Times New Roman" w:cs="Times New Roman"/>
        </w:rPr>
        <w:t>,</w:t>
      </w:r>
      <w:r>
        <w:rPr>
          <w:rFonts w:ascii="Times New Roman" w:hAnsi="Times New Roman" w:cs="Times New Roman"/>
        </w:rPr>
        <w:t>814.</w:t>
      </w:r>
      <w:r w:rsidR="00DD1A81">
        <w:rPr>
          <w:rFonts w:ascii="Times New Roman" w:hAnsi="Times New Roman" w:cs="Times New Roman"/>
        </w:rPr>
        <w:t xml:space="preserve">  Read counts of fa</w:t>
      </w:r>
      <w:r w:rsidR="005A2D2B">
        <w:rPr>
          <w:rFonts w:ascii="Times New Roman" w:hAnsi="Times New Roman" w:cs="Times New Roman"/>
        </w:rPr>
        <w:t>lse positives ranged from 10-289</w:t>
      </w:r>
      <w:r w:rsidR="00DD1A81">
        <w:rPr>
          <w:rFonts w:ascii="Times New Roman" w:hAnsi="Times New Roman" w:cs="Times New Roman"/>
        </w:rPr>
        <w:t>.  For true positives 134, 125 and 116 had read counts above 200, 500, and 1000 respectively.</w:t>
      </w:r>
    </w:p>
    <w:p w14:paraId="36BCCB20" w14:textId="77777777" w:rsidR="00684D5C" w:rsidRDefault="00684D5C" w:rsidP="00B2364F">
      <w:pPr>
        <w:rPr>
          <w:rFonts w:ascii="Times New Roman" w:hAnsi="Times New Roman" w:cs="Times New Roman"/>
        </w:rPr>
      </w:pPr>
      <w:r>
        <w:rPr>
          <w:rFonts w:ascii="Times New Roman" w:hAnsi="Times New Roman" w:cs="Times New Roman"/>
        </w:rPr>
        <w:tab/>
        <w:t>All three false negatives were in replicate samples.  Two false negatives were from the same ind</w:t>
      </w:r>
      <w:r w:rsidR="00475873">
        <w:rPr>
          <w:rFonts w:ascii="Times New Roman" w:hAnsi="Times New Roman" w:cs="Times New Roman"/>
        </w:rPr>
        <w:t>ividual (</w:t>
      </w:r>
      <w:proofErr w:type="spellStart"/>
      <w:r w:rsidR="00475873">
        <w:rPr>
          <w:rFonts w:ascii="Times New Roman" w:hAnsi="Times New Roman" w:cs="Times New Roman"/>
        </w:rPr>
        <w:t>Ophidiformes</w:t>
      </w:r>
      <w:proofErr w:type="spellEnd"/>
      <w:r w:rsidR="00475873">
        <w:rPr>
          <w:rFonts w:ascii="Times New Roman" w:hAnsi="Times New Roman" w:cs="Times New Roman"/>
        </w:rPr>
        <w:t>) that was</w:t>
      </w:r>
      <w:r>
        <w:rPr>
          <w:rFonts w:ascii="Times New Roman" w:hAnsi="Times New Roman" w:cs="Times New Roman"/>
        </w:rPr>
        <w:t xml:space="preserve"> not sequenced in each replicate sample.  The third false negative was present in one replicate sample but not the other. Multiple possibilities exist to explain these false negatives.  One possibility is that the eyeballs never actually made it into the sample at Narragansett that was eventually sent to the genetic lab at Milford.</w:t>
      </w:r>
    </w:p>
    <w:p w14:paraId="03C96D3C" w14:textId="77777777" w:rsidR="00DD1A81" w:rsidRDefault="000A19D2" w:rsidP="00B2364F">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1" locked="0" layoutInCell="1" allowOverlap="1" wp14:anchorId="6D015205" wp14:editId="66B4897E">
                <wp:simplePos x="0" y="0"/>
                <wp:positionH relativeFrom="column">
                  <wp:posOffset>3680854</wp:posOffset>
                </wp:positionH>
                <wp:positionV relativeFrom="paragraph">
                  <wp:posOffset>537863</wp:posOffset>
                </wp:positionV>
                <wp:extent cx="2389031" cy="2556457"/>
                <wp:effectExtent l="0" t="0" r="11430" b="15875"/>
                <wp:wrapTight wrapText="bothSides">
                  <wp:wrapPolygon edited="0">
                    <wp:start x="0" y="0"/>
                    <wp:lineTo x="0" y="21573"/>
                    <wp:lineTo x="21531" y="21573"/>
                    <wp:lineTo x="215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389031" cy="2556457"/>
                        </a:xfrm>
                        <a:prstGeom prst="rect">
                          <a:avLst/>
                        </a:prstGeom>
                        <a:solidFill>
                          <a:schemeClr val="lt1"/>
                        </a:solidFill>
                        <a:ln w="6350">
                          <a:solidFill>
                            <a:prstClr val="black"/>
                          </a:solidFill>
                        </a:ln>
                      </wps:spPr>
                      <wps:txbx>
                        <w:txbxContent>
                          <w:p w14:paraId="6544B737" w14:textId="77777777" w:rsidR="000A19D2" w:rsidRDefault="000A19D2" w:rsidP="000A19D2">
                            <w:r>
                              <w:rPr>
                                <w:noProof/>
                              </w:rPr>
                              <w:drawing>
                                <wp:inline distT="0" distB="0" distL="0" distR="0" wp14:anchorId="2AE03797" wp14:editId="76C16236">
                                  <wp:extent cx="2199640" cy="16935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erentCounts.tif"/>
                                          <pic:cNvPicPr/>
                                        </pic:nvPicPr>
                                        <pic:blipFill>
                                          <a:blip r:embed="rId8">
                                            <a:extLst>
                                              <a:ext uri="{28A0092B-C50C-407E-A947-70E740481C1C}">
                                                <a14:useLocalDpi xmlns:a14="http://schemas.microsoft.com/office/drawing/2010/main" val="0"/>
                                              </a:ext>
                                            </a:extLst>
                                          </a:blip>
                                          <a:stretch>
                                            <a:fillRect/>
                                          </a:stretch>
                                        </pic:blipFill>
                                        <pic:spPr>
                                          <a:xfrm>
                                            <a:off x="0" y="0"/>
                                            <a:ext cx="2203464" cy="1696516"/>
                                          </a:xfrm>
                                          <a:prstGeom prst="rect">
                                            <a:avLst/>
                                          </a:prstGeom>
                                        </pic:spPr>
                                      </pic:pic>
                                    </a:graphicData>
                                  </a:graphic>
                                </wp:inline>
                              </w:drawing>
                            </w:r>
                          </w:p>
                          <w:p w14:paraId="1835B165" w14:textId="77777777" w:rsidR="000A19D2" w:rsidRDefault="000A19D2" w:rsidP="000A19D2">
                            <w:r>
                              <w:t xml:space="preserve">For each sample the number of correct counts and 1 </w:t>
                            </w:r>
                            <w:proofErr w:type="spellStart"/>
                            <w:r>
                              <w:t>bp</w:t>
                            </w:r>
                            <w:proofErr w:type="spellEnd"/>
                            <w:r>
                              <w:t xml:space="preserve"> different counts</w:t>
                            </w:r>
                          </w:p>
                          <w:p w14:paraId="5EE31F32" w14:textId="77777777" w:rsidR="000A19D2" w:rsidRDefault="000A19D2" w:rsidP="000A19D2"/>
                          <w:p w14:paraId="4A30A126" w14:textId="77777777" w:rsidR="000A19D2" w:rsidRDefault="000A19D2" w:rsidP="000A19D2"/>
                          <w:p w14:paraId="46A2FC6E" w14:textId="77777777" w:rsidR="000A19D2" w:rsidRDefault="000A19D2" w:rsidP="000A19D2"/>
                          <w:p w14:paraId="75BAE8B1" w14:textId="77777777" w:rsidR="000A19D2" w:rsidRDefault="000A19D2" w:rsidP="000A19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D7CCA" id="Text Box 5" o:spid="_x0000_s1027" type="#_x0000_t202" style="position:absolute;margin-left:289.85pt;margin-top:42.35pt;width:188.1pt;height:20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" fillcolor="white [3201]" strokeweight=".5pt">
                <v:textbox>
                  <w:txbxContent>
                    <w:p w:rsidR="000A19D2" w:rsidRDefault="000A19D2" w:rsidP="000A19D2">
                      <w:r>
                        <w:rPr>
                          <w:noProof/>
                        </w:rPr>
                        <w:drawing>
                          <wp:inline distT="0" distB="0" distL="0" distR="0">
                            <wp:extent cx="2199640" cy="16935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erentCounts.tif"/>
                                    <pic:cNvPicPr/>
                                  </pic:nvPicPr>
                                  <pic:blipFill>
                                    <a:blip r:embed="rId9">
                                      <a:extLst>
                                        <a:ext uri="{28A0092B-C50C-407E-A947-70E740481C1C}">
                                          <a14:useLocalDpi xmlns:a14="http://schemas.microsoft.com/office/drawing/2010/main" val="0"/>
                                        </a:ext>
                                      </a:extLst>
                                    </a:blip>
                                    <a:stretch>
                                      <a:fillRect/>
                                    </a:stretch>
                                  </pic:blipFill>
                                  <pic:spPr>
                                    <a:xfrm>
                                      <a:off x="0" y="0"/>
                                      <a:ext cx="2203464" cy="1696516"/>
                                    </a:xfrm>
                                    <a:prstGeom prst="rect">
                                      <a:avLst/>
                                    </a:prstGeom>
                                  </pic:spPr>
                                </pic:pic>
                              </a:graphicData>
                            </a:graphic>
                          </wp:inline>
                        </w:drawing>
                      </w:r>
                    </w:p>
                    <w:p w:rsidR="000A19D2" w:rsidRDefault="000A19D2" w:rsidP="000A19D2">
                      <w:r>
                        <w:t xml:space="preserve">For each sample the number of correct counts and 1 </w:t>
                      </w:r>
                      <w:proofErr w:type="spellStart"/>
                      <w:r>
                        <w:t>bp</w:t>
                      </w:r>
                      <w:proofErr w:type="spellEnd"/>
                      <w:r>
                        <w:t xml:space="preserve"> different counts</w:t>
                      </w:r>
                    </w:p>
                    <w:p w:rsidR="000A19D2" w:rsidRDefault="000A19D2" w:rsidP="000A19D2"/>
                    <w:p w:rsidR="000A19D2" w:rsidRDefault="000A19D2" w:rsidP="000A19D2"/>
                    <w:p w:rsidR="000A19D2" w:rsidRDefault="000A19D2" w:rsidP="000A19D2"/>
                    <w:p w:rsidR="000A19D2" w:rsidRDefault="000A19D2" w:rsidP="000A19D2"/>
                  </w:txbxContent>
                </v:textbox>
                <w10:wrap type="tight"/>
              </v:shape>
            </w:pict>
          </mc:Fallback>
        </mc:AlternateContent>
      </w:r>
      <w:r w:rsidR="00D46143">
        <w:rPr>
          <w:rFonts w:ascii="Times New Roman" w:hAnsi="Times New Roman" w:cs="Times New Roman"/>
        </w:rPr>
        <w:tab/>
      </w:r>
      <w:commentRangeStart w:id="9"/>
      <w:r w:rsidR="00D46143">
        <w:rPr>
          <w:rFonts w:ascii="Times New Roman" w:hAnsi="Times New Roman" w:cs="Times New Roman"/>
        </w:rPr>
        <w:t>Of the 1</w:t>
      </w:r>
      <w:r w:rsidR="005A2D2B">
        <w:rPr>
          <w:rFonts w:ascii="Times New Roman" w:hAnsi="Times New Roman" w:cs="Times New Roman"/>
        </w:rPr>
        <w:t>2</w:t>
      </w:r>
      <w:r w:rsidR="00475873">
        <w:rPr>
          <w:rFonts w:ascii="Times New Roman" w:hAnsi="Times New Roman" w:cs="Times New Roman"/>
        </w:rPr>
        <w:t xml:space="preserve"> false positives one had a</w:t>
      </w:r>
      <w:r w:rsidR="00D46143">
        <w:rPr>
          <w:rFonts w:ascii="Times New Roman" w:hAnsi="Times New Roman" w:cs="Times New Roman"/>
        </w:rPr>
        <w:t xml:space="preserve"> closest</w:t>
      </w:r>
      <w:r w:rsidR="00475873">
        <w:rPr>
          <w:rFonts w:ascii="Times New Roman" w:hAnsi="Times New Roman" w:cs="Times New Roman"/>
        </w:rPr>
        <w:t xml:space="preserve"> in </w:t>
      </w:r>
      <w:proofErr w:type="spellStart"/>
      <w:r w:rsidR="00475873">
        <w:rPr>
          <w:rFonts w:ascii="Times New Roman" w:hAnsi="Times New Roman" w:cs="Times New Roman"/>
        </w:rPr>
        <w:t>Genbank</w:t>
      </w:r>
      <w:proofErr w:type="spellEnd"/>
      <w:r w:rsidR="00D46143">
        <w:rPr>
          <w:rFonts w:ascii="Times New Roman" w:hAnsi="Times New Roman" w:cs="Times New Roman"/>
        </w:rPr>
        <w:t xml:space="preserve"> to a worm species.  </w:t>
      </w:r>
      <w:commentRangeEnd w:id="9"/>
      <w:r w:rsidR="00D6508A">
        <w:rPr>
          <w:rStyle w:val="CommentReference"/>
        </w:rPr>
        <w:commentReference w:id="9"/>
      </w:r>
      <w:r w:rsidR="00D46143">
        <w:rPr>
          <w:rFonts w:ascii="Times New Roman" w:hAnsi="Times New Roman" w:cs="Times New Roman"/>
        </w:rPr>
        <w:t>T</w:t>
      </w:r>
      <w:r w:rsidR="005A2D2B">
        <w:rPr>
          <w:rFonts w:ascii="Times New Roman" w:hAnsi="Times New Roman" w:cs="Times New Roman"/>
        </w:rPr>
        <w:t>hree</w:t>
      </w:r>
      <w:r w:rsidR="00D46143">
        <w:rPr>
          <w:rFonts w:ascii="Times New Roman" w:hAnsi="Times New Roman" w:cs="Times New Roman"/>
        </w:rPr>
        <w:t xml:space="preserve"> samples were 100% matches to taxa not included in the true positives (</w:t>
      </w:r>
      <w:proofErr w:type="spellStart"/>
      <w:r w:rsidR="005A2D2B">
        <w:rPr>
          <w:rFonts w:ascii="Times New Roman" w:hAnsi="Times New Roman" w:cs="Times New Roman"/>
        </w:rPr>
        <w:t>Gadus</w:t>
      </w:r>
      <w:proofErr w:type="spellEnd"/>
      <w:r w:rsidR="005A2D2B">
        <w:rPr>
          <w:rFonts w:ascii="Times New Roman" w:hAnsi="Times New Roman" w:cs="Times New Roman"/>
        </w:rPr>
        <w:t xml:space="preserve"> </w:t>
      </w:r>
      <w:proofErr w:type="spellStart"/>
      <w:r w:rsidR="005A2D2B">
        <w:rPr>
          <w:rFonts w:ascii="Times New Roman" w:hAnsi="Times New Roman" w:cs="Times New Roman"/>
        </w:rPr>
        <w:t>morhua</w:t>
      </w:r>
      <w:proofErr w:type="spellEnd"/>
      <w:r w:rsidR="005A2D2B">
        <w:rPr>
          <w:rFonts w:ascii="Times New Roman" w:hAnsi="Times New Roman" w:cs="Times New Roman"/>
        </w:rPr>
        <w:t xml:space="preserve">, </w:t>
      </w:r>
      <w:proofErr w:type="spellStart"/>
      <w:r w:rsidR="00D46143">
        <w:rPr>
          <w:rFonts w:ascii="Times New Roman" w:hAnsi="Times New Roman" w:cs="Times New Roman"/>
        </w:rPr>
        <w:t>Thunnus</w:t>
      </w:r>
      <w:proofErr w:type="spellEnd"/>
      <w:r w:rsidR="00D46143">
        <w:rPr>
          <w:rFonts w:ascii="Times New Roman" w:hAnsi="Times New Roman" w:cs="Times New Roman"/>
        </w:rPr>
        <w:t xml:space="preserve"> sp., </w:t>
      </w:r>
      <w:proofErr w:type="spellStart"/>
      <w:r w:rsidR="00D46143">
        <w:rPr>
          <w:rFonts w:ascii="Times New Roman" w:hAnsi="Times New Roman" w:cs="Times New Roman"/>
        </w:rPr>
        <w:t>Enchyelyopus</w:t>
      </w:r>
      <w:proofErr w:type="spellEnd"/>
      <w:r w:rsidR="00D46143">
        <w:rPr>
          <w:rFonts w:ascii="Times New Roman" w:hAnsi="Times New Roman" w:cs="Times New Roman"/>
        </w:rPr>
        <w:t xml:space="preserve"> </w:t>
      </w:r>
      <w:proofErr w:type="spellStart"/>
      <w:r w:rsidR="00D46143">
        <w:rPr>
          <w:rFonts w:ascii="Times New Roman" w:hAnsi="Times New Roman" w:cs="Times New Roman"/>
        </w:rPr>
        <w:t>cimbrius</w:t>
      </w:r>
      <w:proofErr w:type="spellEnd"/>
      <w:r w:rsidR="00D46143">
        <w:rPr>
          <w:rFonts w:ascii="Times New Roman" w:hAnsi="Times New Roman" w:cs="Times New Roman"/>
        </w:rPr>
        <w:t>).  These species occur in the plankton samples that were the source of the material for the positive controls.  The contamination for these likel</w:t>
      </w:r>
      <w:r w:rsidR="00475873">
        <w:rPr>
          <w:rFonts w:ascii="Times New Roman" w:hAnsi="Times New Roman" w:cs="Times New Roman"/>
        </w:rPr>
        <w:t>y occurred during the compilation</w:t>
      </w:r>
      <w:r w:rsidR="00D46143">
        <w:rPr>
          <w:rFonts w:ascii="Times New Roman" w:hAnsi="Times New Roman" w:cs="Times New Roman"/>
        </w:rPr>
        <w:t xml:space="preserve"> </w:t>
      </w:r>
      <w:bookmarkStart w:id="10" w:name="_GoBack"/>
      <w:bookmarkEnd w:id="10"/>
      <w:r w:rsidR="00D46143">
        <w:rPr>
          <w:rFonts w:ascii="Times New Roman" w:hAnsi="Times New Roman" w:cs="Times New Roman"/>
        </w:rPr>
        <w:t>of the samples</w:t>
      </w:r>
      <w:r w:rsidR="00475873">
        <w:rPr>
          <w:rFonts w:ascii="Times New Roman" w:hAnsi="Times New Roman" w:cs="Times New Roman"/>
        </w:rPr>
        <w:t xml:space="preserve"> in Narragansett</w:t>
      </w:r>
      <w:r w:rsidR="00D46143">
        <w:rPr>
          <w:rFonts w:ascii="Times New Roman" w:hAnsi="Times New Roman" w:cs="Times New Roman"/>
        </w:rPr>
        <w:t>.  The remaining eight were species that were found in other positive control samples</w:t>
      </w:r>
      <w:r w:rsidR="00475873">
        <w:rPr>
          <w:rFonts w:ascii="Times New Roman" w:hAnsi="Times New Roman" w:cs="Times New Roman"/>
        </w:rPr>
        <w:t>;</w:t>
      </w:r>
      <w:r w:rsidR="005A2D2B">
        <w:rPr>
          <w:rFonts w:ascii="Times New Roman" w:hAnsi="Times New Roman" w:cs="Times New Roman"/>
        </w:rPr>
        <w:t xml:space="preserve"> multiple points of contamination are possible</w:t>
      </w:r>
      <w:r w:rsidR="00475873">
        <w:rPr>
          <w:rFonts w:ascii="Times New Roman" w:hAnsi="Times New Roman" w:cs="Times New Roman"/>
        </w:rPr>
        <w:t xml:space="preserve"> in these instances</w:t>
      </w:r>
      <w:r w:rsidR="00D46143">
        <w:rPr>
          <w:rFonts w:ascii="Times New Roman" w:hAnsi="Times New Roman" w:cs="Times New Roman"/>
        </w:rPr>
        <w:t>.</w:t>
      </w:r>
    </w:p>
    <w:p w14:paraId="61704BC5" w14:textId="77777777" w:rsidR="00D46143" w:rsidRPr="005A2D2B" w:rsidRDefault="005A2D2B" w:rsidP="00B2364F">
      <w:pPr>
        <w:rPr>
          <w:rFonts w:ascii="Times New Roman" w:hAnsi="Times New Roman" w:cs="Times New Roman"/>
          <w:b/>
        </w:rPr>
      </w:pPr>
      <w:commentRangeStart w:id="11"/>
      <w:r w:rsidRPr="005A2D2B">
        <w:rPr>
          <w:rFonts w:ascii="Times New Roman" w:hAnsi="Times New Roman" w:cs="Times New Roman"/>
          <w:b/>
        </w:rPr>
        <w:t>Sequencing accuracy</w:t>
      </w:r>
      <w:commentRangeEnd w:id="11"/>
      <w:r w:rsidR="00002A05">
        <w:rPr>
          <w:rStyle w:val="CommentReference"/>
        </w:rPr>
        <w:commentReference w:id="11"/>
      </w:r>
    </w:p>
    <w:p w14:paraId="2C17AE84" w14:textId="77777777" w:rsidR="003B49E1" w:rsidRPr="003B49E1" w:rsidRDefault="005A2D2B" w:rsidP="005A2D2B">
      <w:pPr>
        <w:pStyle w:val="ListParagraph"/>
        <w:ind w:left="0" w:firstLine="720"/>
        <w:rPr>
          <w:rFonts w:ascii="Times New Roman" w:hAnsi="Times New Roman" w:cs="Times New Roman"/>
        </w:rPr>
      </w:pPr>
      <w:r>
        <w:rPr>
          <w:rFonts w:ascii="Times New Roman" w:hAnsi="Times New Roman" w:cs="Times New Roman"/>
        </w:rPr>
        <w:t xml:space="preserve">For many specimens included in the samples there were multiple unique sequences that matched, typically separated by a single base pair (out of 138).  </w:t>
      </w:r>
      <w:r w:rsidR="000A19D2">
        <w:rPr>
          <w:rFonts w:ascii="Times New Roman" w:hAnsi="Times New Roman" w:cs="Times New Roman"/>
        </w:rPr>
        <w:t>These additional sequences had in aggregate about 1/78</w:t>
      </w:r>
      <w:r w:rsidR="000A19D2" w:rsidRPr="000A19D2">
        <w:rPr>
          <w:rFonts w:ascii="Times New Roman" w:hAnsi="Times New Roman" w:cs="Times New Roman"/>
          <w:vertAlign w:val="superscript"/>
        </w:rPr>
        <w:t>th</w:t>
      </w:r>
      <w:r w:rsidR="000A19D2">
        <w:rPr>
          <w:rFonts w:ascii="Times New Roman" w:hAnsi="Times New Roman" w:cs="Times New Roman"/>
        </w:rPr>
        <w:t xml:space="preserve"> of the read counts of the main sequence for that taxa.  </w:t>
      </w:r>
    </w:p>
    <w:p w14:paraId="238ED1A6" w14:textId="77777777" w:rsidR="00455226" w:rsidRPr="00FF2030" w:rsidRDefault="00455226" w:rsidP="00FF2030">
      <w:pPr>
        <w:rPr>
          <w:rFonts w:ascii="Times New Roman" w:hAnsi="Times New Roman" w:cs="Times New Roman"/>
        </w:rPr>
      </w:pPr>
    </w:p>
    <w:p w14:paraId="390DA306" w14:textId="77777777" w:rsidR="00631070" w:rsidRPr="003B6F4F" w:rsidRDefault="00631070" w:rsidP="007728B4">
      <w:pPr>
        <w:rPr>
          <w:rFonts w:ascii="Times New Roman" w:hAnsi="Times New Roman" w:cs="Times New Roman"/>
        </w:rPr>
      </w:pPr>
    </w:p>
    <w:p w14:paraId="5B33EF3A" w14:textId="77777777" w:rsidR="003B6F4F" w:rsidRDefault="00D72926" w:rsidP="007728B4">
      <w:pPr>
        <w:rPr>
          <w:rFonts w:ascii="Times New Roman" w:hAnsi="Times New Roman" w:cs="Times New Roman"/>
          <w:b/>
        </w:rPr>
      </w:pPr>
      <w:r>
        <w:rPr>
          <w:rFonts w:ascii="Times New Roman" w:hAnsi="Times New Roman" w:cs="Times New Roman"/>
          <w:b/>
        </w:rPr>
        <w:t>Replicates read counts</w:t>
      </w:r>
    </w:p>
    <w:p w14:paraId="726D59EF" w14:textId="77777777" w:rsidR="00D72926" w:rsidRDefault="004B78A9" w:rsidP="007728B4">
      <w:pPr>
        <w:rPr>
          <w:rFonts w:ascii="Times New Roman" w:hAnsi="Times New Roman" w:cs="Times New Roman"/>
        </w:rPr>
      </w:pPr>
      <w:r>
        <w:rPr>
          <w:rFonts w:ascii="Times New Roman" w:hAnsi="Times New Roman" w:cs="Times New Roman"/>
        </w:rPr>
        <w:tab/>
        <w:t xml:space="preserve">Read counts for each taxa in replicate samples were correlated, as were the read proportions (taxa count/total sample count).  Replicate samples were left and right eyeballs and should have been approximately matched in size, though further </w:t>
      </w:r>
      <w:r w:rsidR="00475873">
        <w:rPr>
          <w:rFonts w:ascii="Times New Roman" w:hAnsi="Times New Roman" w:cs="Times New Roman"/>
        </w:rPr>
        <w:t xml:space="preserve">size </w:t>
      </w:r>
      <w:r>
        <w:rPr>
          <w:rFonts w:ascii="Times New Roman" w:hAnsi="Times New Roman" w:cs="Times New Roman"/>
        </w:rPr>
        <w:t>standardization did not take place</w:t>
      </w:r>
    </w:p>
    <w:p w14:paraId="68202C2B" w14:textId="77777777" w:rsidR="004B78A9" w:rsidRPr="00D72926" w:rsidRDefault="004B78A9" w:rsidP="007728B4">
      <w:pPr>
        <w:rPr>
          <w:rFonts w:ascii="Times New Roman" w:hAnsi="Times New Roman" w:cs="Times New Roman"/>
        </w:rPr>
      </w:pPr>
      <w:commentRangeStart w:id="12"/>
      <w:r>
        <w:rPr>
          <w:rFonts w:ascii="Times New Roman" w:hAnsi="Times New Roman" w:cs="Times New Roman"/>
          <w:noProof/>
        </w:rPr>
        <w:drawing>
          <wp:inline distT="0" distB="0" distL="0" distR="0" wp14:anchorId="29FB1C33" wp14:editId="2175934A">
            <wp:extent cx="3657600" cy="156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licates.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3905" cy="1595789"/>
                    </a:xfrm>
                    <a:prstGeom prst="rect">
                      <a:avLst/>
                    </a:prstGeom>
                  </pic:spPr>
                </pic:pic>
              </a:graphicData>
            </a:graphic>
          </wp:inline>
        </w:drawing>
      </w:r>
      <w:commentRangeEnd w:id="12"/>
      <w:r w:rsidR="0007203D">
        <w:rPr>
          <w:rStyle w:val="CommentReference"/>
        </w:rPr>
        <w:commentReference w:id="12"/>
      </w:r>
    </w:p>
    <w:p w14:paraId="354B61B0" w14:textId="77777777" w:rsidR="000A19D2" w:rsidRDefault="000A19D2" w:rsidP="007728B4">
      <w:pPr>
        <w:rPr>
          <w:rFonts w:ascii="Times New Roman" w:hAnsi="Times New Roman" w:cs="Times New Roman"/>
          <w:b/>
        </w:rPr>
      </w:pPr>
      <w:r>
        <w:rPr>
          <w:rFonts w:ascii="Times New Roman" w:hAnsi="Times New Roman" w:cs="Times New Roman"/>
          <w:b/>
        </w:rPr>
        <w:tab/>
      </w:r>
    </w:p>
    <w:p w14:paraId="27EF5E47" w14:textId="77777777" w:rsidR="000A19D2" w:rsidRDefault="004B78A9" w:rsidP="007728B4">
      <w:pPr>
        <w:rPr>
          <w:rFonts w:ascii="Times New Roman" w:hAnsi="Times New Roman" w:cs="Times New Roman"/>
          <w:b/>
        </w:rPr>
      </w:pPr>
      <w:r>
        <w:rPr>
          <w:rFonts w:ascii="Times New Roman" w:hAnsi="Times New Roman" w:cs="Times New Roman"/>
          <w:b/>
        </w:rPr>
        <w:t xml:space="preserve">Species resolution and </w:t>
      </w:r>
      <w:r w:rsidR="0059647E">
        <w:rPr>
          <w:rFonts w:ascii="Times New Roman" w:hAnsi="Times New Roman" w:cs="Times New Roman"/>
          <w:b/>
        </w:rPr>
        <w:t>database coverage.</w:t>
      </w:r>
    </w:p>
    <w:p w14:paraId="25008C42" w14:textId="77777777" w:rsidR="0059647E" w:rsidRDefault="0059647E" w:rsidP="007728B4">
      <w:pPr>
        <w:rPr>
          <w:rFonts w:ascii="Times New Roman" w:hAnsi="Times New Roman" w:cs="Times New Roman"/>
        </w:rPr>
      </w:pPr>
      <w:r>
        <w:rPr>
          <w:rFonts w:ascii="Times New Roman" w:hAnsi="Times New Roman" w:cs="Times New Roman"/>
          <w:b/>
        </w:rPr>
        <w:tab/>
      </w:r>
      <w:r>
        <w:rPr>
          <w:rFonts w:ascii="Times New Roman" w:hAnsi="Times New Roman" w:cs="Times New Roman"/>
        </w:rPr>
        <w:t>We were able to match taxa used in the positive controls to specific sequences in all cases.  However</w:t>
      </w:r>
      <w:r w:rsidR="00475873">
        <w:rPr>
          <w:rFonts w:ascii="Times New Roman" w:hAnsi="Times New Roman" w:cs="Times New Roman"/>
        </w:rPr>
        <w:t>,</w:t>
      </w:r>
      <w:r>
        <w:rPr>
          <w:rFonts w:ascii="Times New Roman" w:hAnsi="Times New Roman" w:cs="Times New Roman"/>
        </w:rPr>
        <w:t xml:space="preserve"> there were multiple categories of matching:</w:t>
      </w:r>
    </w:p>
    <w:p w14:paraId="211177E0" w14:textId="77777777" w:rsidR="0059647E" w:rsidRDefault="0059647E" w:rsidP="0059647E">
      <w:pPr>
        <w:pStyle w:val="ListParagraph"/>
        <w:numPr>
          <w:ilvl w:val="0"/>
          <w:numId w:val="4"/>
        </w:numPr>
        <w:rPr>
          <w:rFonts w:ascii="Times New Roman" w:hAnsi="Times New Roman" w:cs="Times New Roman"/>
        </w:rPr>
      </w:pPr>
      <w:r>
        <w:rPr>
          <w:rFonts w:ascii="Times New Roman" w:hAnsi="Times New Roman" w:cs="Times New Roman"/>
        </w:rPr>
        <w:t xml:space="preserve">A 100% match in the database to only a single western Atlantic species.  Good </w:t>
      </w:r>
      <w:r w:rsidR="00302D47">
        <w:rPr>
          <w:rFonts w:ascii="Times New Roman" w:hAnsi="Times New Roman" w:cs="Times New Roman"/>
        </w:rPr>
        <w:t>datab</w:t>
      </w:r>
      <w:r w:rsidR="00475873">
        <w:rPr>
          <w:rFonts w:ascii="Times New Roman" w:hAnsi="Times New Roman" w:cs="Times New Roman"/>
        </w:rPr>
        <w:t>a</w:t>
      </w:r>
      <w:r w:rsidR="00302D47">
        <w:rPr>
          <w:rFonts w:ascii="Times New Roman" w:hAnsi="Times New Roman" w:cs="Times New Roman"/>
        </w:rPr>
        <w:t xml:space="preserve">se </w:t>
      </w:r>
      <w:r>
        <w:rPr>
          <w:rFonts w:ascii="Times New Roman" w:hAnsi="Times New Roman" w:cs="Times New Roman"/>
        </w:rPr>
        <w:t xml:space="preserve">coverage of all of related taxa.  Technique </w:t>
      </w:r>
      <w:r w:rsidR="00475873">
        <w:rPr>
          <w:rFonts w:ascii="Times New Roman" w:hAnsi="Times New Roman" w:cs="Times New Roman"/>
        </w:rPr>
        <w:t>will</w:t>
      </w:r>
      <w:r>
        <w:rPr>
          <w:rFonts w:ascii="Times New Roman" w:hAnsi="Times New Roman" w:cs="Times New Roman"/>
        </w:rPr>
        <w:t xml:space="preserve"> give species resolution </w:t>
      </w:r>
      <w:r w:rsidR="00302D47">
        <w:rPr>
          <w:rFonts w:ascii="Times New Roman" w:hAnsi="Times New Roman" w:cs="Times New Roman"/>
        </w:rPr>
        <w:t>data for that taxa in</w:t>
      </w:r>
      <w:r>
        <w:rPr>
          <w:rFonts w:ascii="Times New Roman" w:hAnsi="Times New Roman" w:cs="Times New Roman"/>
        </w:rPr>
        <w:t xml:space="preserve"> the western Atlantic.  </w:t>
      </w:r>
    </w:p>
    <w:p w14:paraId="3630932F" w14:textId="77777777" w:rsidR="0059647E" w:rsidRDefault="0059647E" w:rsidP="0059647E">
      <w:pPr>
        <w:pStyle w:val="ListParagraph"/>
        <w:numPr>
          <w:ilvl w:val="1"/>
          <w:numId w:val="4"/>
        </w:numPr>
        <w:rPr>
          <w:rFonts w:ascii="Times New Roman" w:hAnsi="Times New Roman" w:cs="Times New Roman"/>
        </w:rPr>
      </w:pPr>
      <w:r>
        <w:rPr>
          <w:rFonts w:ascii="Times New Roman" w:hAnsi="Times New Roman" w:cs="Times New Roman"/>
        </w:rPr>
        <w:t xml:space="preserve">As an </w:t>
      </w:r>
      <w:proofErr w:type="gramStart"/>
      <w:r>
        <w:rPr>
          <w:rFonts w:ascii="Times New Roman" w:hAnsi="Times New Roman" w:cs="Times New Roman"/>
        </w:rPr>
        <w:t>example</w:t>
      </w:r>
      <w:proofErr w:type="gramEnd"/>
      <w:r>
        <w:rPr>
          <w:rFonts w:ascii="Times New Roman" w:hAnsi="Times New Roman" w:cs="Times New Roman"/>
        </w:rPr>
        <w:t xml:space="preserve"> silver hake </w:t>
      </w:r>
      <w:r w:rsidRPr="0059647E">
        <w:rPr>
          <w:rFonts w:ascii="Times New Roman" w:hAnsi="Times New Roman" w:cs="Times New Roman"/>
          <w:i/>
        </w:rPr>
        <w:t xml:space="preserve">Merluccius </w:t>
      </w:r>
      <w:proofErr w:type="spellStart"/>
      <w:r w:rsidRPr="0059647E">
        <w:rPr>
          <w:rFonts w:ascii="Times New Roman" w:hAnsi="Times New Roman" w:cs="Times New Roman"/>
          <w:i/>
        </w:rPr>
        <w:t>bilinearis</w:t>
      </w:r>
      <w:proofErr w:type="spellEnd"/>
      <w:r>
        <w:rPr>
          <w:rFonts w:ascii="Times New Roman" w:hAnsi="Times New Roman" w:cs="Times New Roman"/>
        </w:rPr>
        <w:t xml:space="preserve"> sequences matched </w:t>
      </w:r>
      <w:r w:rsidRPr="0059647E">
        <w:rPr>
          <w:rFonts w:ascii="Times New Roman" w:hAnsi="Times New Roman" w:cs="Times New Roman"/>
          <w:i/>
        </w:rPr>
        <w:t xml:space="preserve">M. </w:t>
      </w:r>
      <w:proofErr w:type="spellStart"/>
      <w:r w:rsidRPr="0059647E">
        <w:rPr>
          <w:rFonts w:ascii="Times New Roman" w:hAnsi="Times New Roman" w:cs="Times New Roman"/>
          <w:i/>
        </w:rPr>
        <w:t>bilinearis</w:t>
      </w:r>
      <w:proofErr w:type="spellEnd"/>
      <w:r>
        <w:rPr>
          <w:rFonts w:ascii="Times New Roman" w:hAnsi="Times New Roman" w:cs="Times New Roman"/>
        </w:rPr>
        <w:t xml:space="preserve"> in the database with the only other </w:t>
      </w:r>
      <w:commentRangeStart w:id="13"/>
      <w:r>
        <w:rPr>
          <w:rFonts w:ascii="Times New Roman" w:hAnsi="Times New Roman" w:cs="Times New Roman"/>
        </w:rPr>
        <w:t xml:space="preserve">congener </w:t>
      </w:r>
      <w:commentRangeEnd w:id="13"/>
      <w:r w:rsidR="00002A05">
        <w:rPr>
          <w:rStyle w:val="CommentReference"/>
        </w:rPr>
        <w:commentReference w:id="13"/>
      </w:r>
      <w:r>
        <w:rPr>
          <w:rFonts w:ascii="Times New Roman" w:hAnsi="Times New Roman" w:cs="Times New Roman"/>
        </w:rPr>
        <w:t xml:space="preserve">in the region </w:t>
      </w:r>
      <w:r w:rsidRPr="0059647E">
        <w:rPr>
          <w:rFonts w:ascii="Times New Roman" w:hAnsi="Times New Roman" w:cs="Times New Roman"/>
          <w:i/>
        </w:rPr>
        <w:t xml:space="preserve">M. </w:t>
      </w:r>
      <w:proofErr w:type="spellStart"/>
      <w:r w:rsidRPr="0059647E">
        <w:rPr>
          <w:rFonts w:ascii="Times New Roman" w:hAnsi="Times New Roman" w:cs="Times New Roman"/>
          <w:i/>
        </w:rPr>
        <w:t>albidus</w:t>
      </w:r>
      <w:proofErr w:type="spellEnd"/>
      <w:r>
        <w:rPr>
          <w:rFonts w:ascii="Times New Roman" w:hAnsi="Times New Roman" w:cs="Times New Roman"/>
        </w:rPr>
        <w:t xml:space="preserve"> </w:t>
      </w:r>
      <w:r w:rsidR="00475873">
        <w:rPr>
          <w:rFonts w:ascii="Times New Roman" w:hAnsi="Times New Roman" w:cs="Times New Roman"/>
        </w:rPr>
        <w:t>having a different sequence</w:t>
      </w:r>
      <w:r>
        <w:rPr>
          <w:rFonts w:ascii="Times New Roman" w:hAnsi="Times New Roman" w:cs="Times New Roman"/>
        </w:rPr>
        <w:t>.</w:t>
      </w:r>
    </w:p>
    <w:p w14:paraId="008B3E81" w14:textId="77777777" w:rsidR="0059647E" w:rsidRPr="00302D47" w:rsidRDefault="0059647E" w:rsidP="00302D47">
      <w:pPr>
        <w:pStyle w:val="ListParagraph"/>
        <w:numPr>
          <w:ilvl w:val="1"/>
          <w:numId w:val="4"/>
        </w:numPr>
        <w:rPr>
          <w:rFonts w:ascii="Times New Roman" w:hAnsi="Times New Roman" w:cs="Times New Roman"/>
        </w:rPr>
      </w:pPr>
      <w:r>
        <w:rPr>
          <w:rFonts w:ascii="Times New Roman" w:hAnsi="Times New Roman" w:cs="Times New Roman"/>
        </w:rPr>
        <w:t xml:space="preserve">Other taxa in this category included: </w:t>
      </w:r>
      <w:r w:rsidR="001D1DF3">
        <w:rPr>
          <w:rFonts w:ascii="Times New Roman" w:hAnsi="Times New Roman" w:cs="Times New Roman"/>
        </w:rPr>
        <w:t>butterfish (</w:t>
      </w:r>
      <w:proofErr w:type="spellStart"/>
      <w:r w:rsidR="001D1DF3">
        <w:rPr>
          <w:rFonts w:ascii="Times New Roman" w:hAnsi="Times New Roman" w:cs="Times New Roman"/>
        </w:rPr>
        <w:t>Peprilus</w:t>
      </w:r>
      <w:proofErr w:type="spellEnd"/>
      <w:r w:rsidR="001D1DF3">
        <w:rPr>
          <w:rFonts w:ascii="Times New Roman" w:hAnsi="Times New Roman" w:cs="Times New Roman"/>
        </w:rPr>
        <w:t xml:space="preserve"> </w:t>
      </w:r>
      <w:proofErr w:type="spellStart"/>
      <w:r w:rsidR="001D1DF3">
        <w:rPr>
          <w:rFonts w:ascii="Times New Roman" w:hAnsi="Times New Roman" w:cs="Times New Roman"/>
        </w:rPr>
        <w:t>triacanthus</w:t>
      </w:r>
      <w:proofErr w:type="spellEnd"/>
      <w:r w:rsidR="001D1DF3">
        <w:rPr>
          <w:rFonts w:ascii="Times New Roman" w:hAnsi="Times New Roman" w:cs="Times New Roman"/>
        </w:rPr>
        <w:t xml:space="preserve">), dolphinfish, windowpane, </w:t>
      </w:r>
      <w:proofErr w:type="spellStart"/>
      <w:r w:rsidR="001D1DF3">
        <w:rPr>
          <w:rFonts w:ascii="Times New Roman" w:hAnsi="Times New Roman" w:cs="Times New Roman"/>
        </w:rPr>
        <w:t>fourspot</w:t>
      </w:r>
      <w:proofErr w:type="spellEnd"/>
      <w:r w:rsidR="001D1DF3">
        <w:rPr>
          <w:rFonts w:ascii="Times New Roman" w:hAnsi="Times New Roman" w:cs="Times New Roman"/>
        </w:rPr>
        <w:t xml:space="preserve"> flounder, summer flounder, </w:t>
      </w:r>
      <w:proofErr w:type="spellStart"/>
      <w:r w:rsidR="00883978">
        <w:rPr>
          <w:rFonts w:ascii="Times New Roman" w:hAnsi="Times New Roman" w:cs="Times New Roman"/>
        </w:rPr>
        <w:t>Xyrichthys</w:t>
      </w:r>
      <w:proofErr w:type="spellEnd"/>
      <w:r w:rsidR="00883978">
        <w:rPr>
          <w:rFonts w:ascii="Times New Roman" w:hAnsi="Times New Roman" w:cs="Times New Roman"/>
        </w:rPr>
        <w:t xml:space="preserve"> </w:t>
      </w:r>
      <w:proofErr w:type="spellStart"/>
      <w:r w:rsidR="00883978">
        <w:rPr>
          <w:rFonts w:ascii="Times New Roman" w:hAnsi="Times New Roman" w:cs="Times New Roman"/>
        </w:rPr>
        <w:t>no</w:t>
      </w:r>
      <w:r w:rsidR="00302D47">
        <w:rPr>
          <w:rFonts w:ascii="Times New Roman" w:hAnsi="Times New Roman" w:cs="Times New Roman"/>
        </w:rPr>
        <w:t>vacula</w:t>
      </w:r>
      <w:proofErr w:type="spellEnd"/>
      <w:r w:rsidR="00302D47">
        <w:rPr>
          <w:rFonts w:ascii="Times New Roman" w:hAnsi="Times New Roman" w:cs="Times New Roman"/>
        </w:rPr>
        <w:t xml:space="preserve">, Northern </w:t>
      </w:r>
      <w:proofErr w:type="spellStart"/>
      <w:r w:rsidR="00302D47">
        <w:rPr>
          <w:rFonts w:ascii="Times New Roman" w:hAnsi="Times New Roman" w:cs="Times New Roman"/>
        </w:rPr>
        <w:t>searobin</w:t>
      </w:r>
      <w:proofErr w:type="spellEnd"/>
      <w:r w:rsidR="00302D47">
        <w:rPr>
          <w:rFonts w:ascii="Times New Roman" w:hAnsi="Times New Roman" w:cs="Times New Roman"/>
        </w:rPr>
        <w:t xml:space="preserve">, Atlantic herring, Northern </w:t>
      </w:r>
      <w:proofErr w:type="spellStart"/>
      <w:r w:rsidR="00302D47">
        <w:rPr>
          <w:rFonts w:ascii="Times New Roman" w:hAnsi="Times New Roman" w:cs="Times New Roman"/>
        </w:rPr>
        <w:t>sandlance</w:t>
      </w:r>
      <w:proofErr w:type="spellEnd"/>
      <w:r w:rsidR="00302D47">
        <w:rPr>
          <w:rFonts w:ascii="Times New Roman" w:hAnsi="Times New Roman" w:cs="Times New Roman"/>
        </w:rPr>
        <w:t>, Pollock</w:t>
      </w:r>
      <w:r w:rsidR="001D1DF3" w:rsidRPr="00302D47">
        <w:rPr>
          <w:rFonts w:ascii="Times New Roman" w:hAnsi="Times New Roman" w:cs="Times New Roman"/>
        </w:rPr>
        <w:t xml:space="preserve"> </w:t>
      </w:r>
    </w:p>
    <w:p w14:paraId="78E998D3" w14:textId="77777777" w:rsidR="0059647E" w:rsidRDefault="00302D47" w:rsidP="0059647E">
      <w:pPr>
        <w:pStyle w:val="ListParagraph"/>
        <w:numPr>
          <w:ilvl w:val="0"/>
          <w:numId w:val="4"/>
        </w:numPr>
        <w:rPr>
          <w:rFonts w:ascii="Times New Roman" w:hAnsi="Times New Roman" w:cs="Times New Roman"/>
        </w:rPr>
      </w:pPr>
      <w:r>
        <w:rPr>
          <w:rFonts w:ascii="Times New Roman" w:hAnsi="Times New Roman" w:cs="Times New Roman"/>
        </w:rPr>
        <w:t>A 100% match in the database, but other closely related taxa are also a 100% match.</w:t>
      </w:r>
    </w:p>
    <w:p w14:paraId="3498DF2D" w14:textId="77777777" w:rsidR="00302D47" w:rsidRDefault="00475873" w:rsidP="00302D47">
      <w:pPr>
        <w:pStyle w:val="ListParagraph"/>
        <w:numPr>
          <w:ilvl w:val="1"/>
          <w:numId w:val="4"/>
        </w:numPr>
        <w:rPr>
          <w:rFonts w:ascii="Times New Roman" w:hAnsi="Times New Roman" w:cs="Times New Roman"/>
        </w:rPr>
      </w:pPr>
      <w:r>
        <w:rPr>
          <w:rFonts w:ascii="Times New Roman" w:hAnsi="Times New Roman" w:cs="Times New Roman"/>
        </w:rPr>
        <w:t xml:space="preserve">As an example, </w:t>
      </w:r>
      <w:r w:rsidRPr="00475873">
        <w:rPr>
          <w:rFonts w:ascii="Times New Roman" w:hAnsi="Times New Roman" w:cs="Times New Roman"/>
          <w:i/>
        </w:rPr>
        <w:t>Urophyc</w:t>
      </w:r>
      <w:r w:rsidR="00302D47" w:rsidRPr="00475873">
        <w:rPr>
          <w:rFonts w:ascii="Times New Roman" w:hAnsi="Times New Roman" w:cs="Times New Roman"/>
          <w:i/>
        </w:rPr>
        <w:t xml:space="preserve">is </w:t>
      </w:r>
      <w:proofErr w:type="spellStart"/>
      <w:r w:rsidR="00302D47" w:rsidRPr="00475873">
        <w:rPr>
          <w:rFonts w:ascii="Times New Roman" w:hAnsi="Times New Roman" w:cs="Times New Roman"/>
          <w:i/>
        </w:rPr>
        <w:t>chuss</w:t>
      </w:r>
      <w:proofErr w:type="spellEnd"/>
      <w:r w:rsidR="00302D47">
        <w:rPr>
          <w:rFonts w:ascii="Times New Roman" w:hAnsi="Times New Roman" w:cs="Times New Roman"/>
        </w:rPr>
        <w:t xml:space="preserve">, </w:t>
      </w:r>
      <w:r w:rsidR="00302D47" w:rsidRPr="00475873">
        <w:rPr>
          <w:rFonts w:ascii="Times New Roman" w:hAnsi="Times New Roman" w:cs="Times New Roman"/>
          <w:i/>
        </w:rPr>
        <w:t xml:space="preserve">U. </w:t>
      </w:r>
      <w:proofErr w:type="spellStart"/>
      <w:r w:rsidR="00302D47" w:rsidRPr="00475873">
        <w:rPr>
          <w:rFonts w:ascii="Times New Roman" w:hAnsi="Times New Roman" w:cs="Times New Roman"/>
          <w:i/>
        </w:rPr>
        <w:t>regia</w:t>
      </w:r>
      <w:proofErr w:type="spellEnd"/>
      <w:r w:rsidR="00302D47">
        <w:rPr>
          <w:rFonts w:ascii="Times New Roman" w:hAnsi="Times New Roman" w:cs="Times New Roman"/>
        </w:rPr>
        <w:t xml:space="preserve">, </w:t>
      </w:r>
      <w:r w:rsidR="00302D47" w:rsidRPr="00475873">
        <w:rPr>
          <w:rFonts w:ascii="Times New Roman" w:hAnsi="Times New Roman" w:cs="Times New Roman"/>
          <w:i/>
        </w:rPr>
        <w:t>U. tenuis</w:t>
      </w:r>
      <w:r w:rsidR="00302D47">
        <w:rPr>
          <w:rFonts w:ascii="Times New Roman" w:hAnsi="Times New Roman" w:cs="Times New Roman"/>
        </w:rPr>
        <w:t xml:space="preserve"> all have same sequence.  The technique will not differentiate among these species</w:t>
      </w:r>
      <w:r>
        <w:rPr>
          <w:rFonts w:ascii="Times New Roman" w:hAnsi="Times New Roman" w:cs="Times New Roman"/>
        </w:rPr>
        <w:t xml:space="preserve"> of hake</w:t>
      </w:r>
      <w:r w:rsidR="00302D47">
        <w:rPr>
          <w:rFonts w:ascii="Times New Roman" w:hAnsi="Times New Roman" w:cs="Times New Roman"/>
        </w:rPr>
        <w:t>.</w:t>
      </w:r>
    </w:p>
    <w:p w14:paraId="67B67E6A" w14:textId="77777777" w:rsidR="00302D47" w:rsidRDefault="00302D47" w:rsidP="00302D47">
      <w:pPr>
        <w:pStyle w:val="ListParagraph"/>
        <w:numPr>
          <w:ilvl w:val="1"/>
          <w:numId w:val="4"/>
        </w:numPr>
        <w:rPr>
          <w:rFonts w:ascii="Times New Roman" w:hAnsi="Times New Roman" w:cs="Times New Roman"/>
        </w:rPr>
      </w:pPr>
      <w:r>
        <w:rPr>
          <w:rFonts w:ascii="Times New Roman" w:hAnsi="Times New Roman" w:cs="Times New Roman"/>
        </w:rPr>
        <w:t>Other examples:</w:t>
      </w:r>
    </w:p>
    <w:p w14:paraId="5F1C83C5" w14:textId="77777777"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Yellowtail flounder-Winter flounder</w:t>
      </w:r>
    </w:p>
    <w:p w14:paraId="63F7FF8B" w14:textId="77777777"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Sailfish-White marlin</w:t>
      </w:r>
    </w:p>
    <w:p w14:paraId="3C1375AD" w14:textId="77777777" w:rsidR="00302D47" w:rsidRDefault="00302D47" w:rsidP="00302D47">
      <w:pPr>
        <w:pStyle w:val="ListParagraph"/>
        <w:numPr>
          <w:ilvl w:val="2"/>
          <w:numId w:val="4"/>
        </w:numPr>
        <w:rPr>
          <w:rFonts w:ascii="Times New Roman" w:hAnsi="Times New Roman" w:cs="Times New Roman"/>
        </w:rPr>
      </w:pPr>
      <w:proofErr w:type="spellStart"/>
      <w:r>
        <w:rPr>
          <w:rFonts w:ascii="Times New Roman" w:hAnsi="Times New Roman" w:cs="Times New Roman"/>
        </w:rPr>
        <w:t>Auxis</w:t>
      </w:r>
      <w:proofErr w:type="spellEnd"/>
      <w:r>
        <w:rPr>
          <w:rFonts w:ascii="Times New Roman" w:hAnsi="Times New Roman" w:cs="Times New Roman"/>
        </w:rPr>
        <w:t xml:space="preserve"> </w:t>
      </w:r>
      <w:proofErr w:type="spellStart"/>
      <w:r>
        <w:rPr>
          <w:rFonts w:ascii="Times New Roman" w:hAnsi="Times New Roman" w:cs="Times New Roman"/>
        </w:rPr>
        <w:t>rochei</w:t>
      </w:r>
      <w:proofErr w:type="spellEnd"/>
      <w:r>
        <w:rPr>
          <w:rFonts w:ascii="Times New Roman" w:hAnsi="Times New Roman" w:cs="Times New Roman"/>
        </w:rPr>
        <w:t xml:space="preserve">-A. </w:t>
      </w:r>
      <w:proofErr w:type="spellStart"/>
      <w:r>
        <w:rPr>
          <w:rFonts w:ascii="Times New Roman" w:hAnsi="Times New Roman" w:cs="Times New Roman"/>
        </w:rPr>
        <w:t>thazard</w:t>
      </w:r>
      <w:proofErr w:type="spellEnd"/>
    </w:p>
    <w:p w14:paraId="51964331" w14:textId="77777777" w:rsidR="00302D47" w:rsidRDefault="00302D47" w:rsidP="00302D47">
      <w:pPr>
        <w:pStyle w:val="ListParagraph"/>
        <w:numPr>
          <w:ilvl w:val="2"/>
          <w:numId w:val="4"/>
        </w:numPr>
        <w:rPr>
          <w:rFonts w:ascii="Times New Roman" w:hAnsi="Times New Roman" w:cs="Times New Roman"/>
        </w:rPr>
      </w:pPr>
      <w:r>
        <w:rPr>
          <w:rFonts w:ascii="Times New Roman" w:hAnsi="Times New Roman" w:cs="Times New Roman"/>
        </w:rPr>
        <w:t>Sebastes species</w:t>
      </w:r>
    </w:p>
    <w:p w14:paraId="0C9C845F" w14:textId="77777777" w:rsidR="00302D47" w:rsidRDefault="00302D47" w:rsidP="00302D47">
      <w:pPr>
        <w:pStyle w:val="ListParagraph"/>
        <w:numPr>
          <w:ilvl w:val="0"/>
          <w:numId w:val="4"/>
        </w:numPr>
        <w:rPr>
          <w:rFonts w:ascii="Times New Roman" w:hAnsi="Times New Roman" w:cs="Times New Roman"/>
        </w:rPr>
      </w:pPr>
      <w:r>
        <w:rPr>
          <w:rFonts w:ascii="Times New Roman" w:hAnsi="Times New Roman" w:cs="Times New Roman"/>
        </w:rPr>
        <w:t>A 100 % match in the database but closely related taxa are not in the database so we do not know if these also match.</w:t>
      </w:r>
    </w:p>
    <w:p w14:paraId="6B8EF49F" w14:textId="77777777" w:rsidR="00302D47" w:rsidRDefault="00416A24" w:rsidP="00302D47">
      <w:pPr>
        <w:pStyle w:val="ListParagraph"/>
        <w:numPr>
          <w:ilvl w:val="1"/>
          <w:numId w:val="4"/>
        </w:numPr>
        <w:rPr>
          <w:rFonts w:ascii="Times New Roman" w:hAnsi="Times New Roman" w:cs="Times New Roman"/>
        </w:rPr>
      </w:pPr>
      <w:proofErr w:type="spellStart"/>
      <w:r w:rsidRPr="00475873">
        <w:rPr>
          <w:rFonts w:ascii="Times New Roman" w:hAnsi="Times New Roman" w:cs="Times New Roman"/>
          <w:i/>
        </w:rPr>
        <w:t>Ceratoscopelus</w:t>
      </w:r>
      <w:proofErr w:type="spellEnd"/>
      <w:r>
        <w:rPr>
          <w:rFonts w:ascii="Times New Roman" w:hAnsi="Times New Roman" w:cs="Times New Roman"/>
        </w:rPr>
        <w:t xml:space="preserve"> a </w:t>
      </w:r>
      <w:proofErr w:type="spellStart"/>
      <w:r>
        <w:rPr>
          <w:rFonts w:ascii="Times New Roman" w:hAnsi="Times New Roman" w:cs="Times New Roman"/>
        </w:rPr>
        <w:t>myctophid</w:t>
      </w:r>
      <w:proofErr w:type="spellEnd"/>
      <w:r>
        <w:rPr>
          <w:rFonts w:ascii="Times New Roman" w:hAnsi="Times New Roman" w:cs="Times New Roman"/>
        </w:rPr>
        <w:t xml:space="preserve"> has a couple of species.  One is in the database C. </w:t>
      </w:r>
      <w:proofErr w:type="spellStart"/>
      <w:r>
        <w:rPr>
          <w:rFonts w:ascii="Times New Roman" w:hAnsi="Times New Roman" w:cs="Times New Roman"/>
        </w:rPr>
        <w:t>maderensis</w:t>
      </w:r>
      <w:proofErr w:type="spellEnd"/>
      <w:r>
        <w:rPr>
          <w:rFonts w:ascii="Times New Roman" w:hAnsi="Times New Roman" w:cs="Times New Roman"/>
        </w:rPr>
        <w:t xml:space="preserve"> (and a perfect match to our sample), but others have not been sequenced.</w:t>
      </w:r>
    </w:p>
    <w:p w14:paraId="664B55DF" w14:textId="77777777" w:rsidR="00416A24" w:rsidRDefault="00416A24" w:rsidP="00416A24">
      <w:pPr>
        <w:pStyle w:val="ListParagraph"/>
        <w:numPr>
          <w:ilvl w:val="0"/>
          <w:numId w:val="4"/>
        </w:numPr>
        <w:rPr>
          <w:rFonts w:ascii="Times New Roman" w:hAnsi="Times New Roman" w:cs="Times New Roman"/>
        </w:rPr>
      </w:pPr>
      <w:r>
        <w:rPr>
          <w:rFonts w:ascii="Times New Roman" w:hAnsi="Times New Roman" w:cs="Times New Roman"/>
        </w:rPr>
        <w:lastRenderedPageBreak/>
        <w:t>A perfect (or &gt;99%) match in the database is lacking and the species is not in the database.  Coverage of the taxa needs to be improved.</w:t>
      </w:r>
    </w:p>
    <w:p w14:paraId="732A2B3E" w14:textId="77777777" w:rsidR="00416A24" w:rsidRDefault="00416A24" w:rsidP="00416A24">
      <w:pPr>
        <w:pStyle w:val="ListParagraph"/>
        <w:numPr>
          <w:ilvl w:val="1"/>
          <w:numId w:val="4"/>
        </w:numPr>
        <w:rPr>
          <w:rFonts w:ascii="Times New Roman" w:hAnsi="Times New Roman" w:cs="Times New Roman"/>
        </w:rPr>
      </w:pPr>
      <w:r>
        <w:rPr>
          <w:rFonts w:ascii="Times New Roman" w:hAnsi="Times New Roman" w:cs="Times New Roman"/>
        </w:rPr>
        <w:t xml:space="preserve">A variety of species fit into this category including </w:t>
      </w:r>
      <w:proofErr w:type="spellStart"/>
      <w:r>
        <w:rPr>
          <w:rFonts w:ascii="Times New Roman" w:hAnsi="Times New Roman" w:cs="Times New Roman"/>
        </w:rPr>
        <w:t>mesopelagics</w:t>
      </w:r>
      <w:proofErr w:type="spellEnd"/>
      <w:r w:rsidR="00475873">
        <w:rPr>
          <w:rFonts w:ascii="Times New Roman" w:hAnsi="Times New Roman" w:cs="Times New Roman"/>
        </w:rPr>
        <w:t xml:space="preserve">, more </w:t>
      </w:r>
      <w:proofErr w:type="spellStart"/>
      <w:r w:rsidR="00475873">
        <w:rPr>
          <w:rFonts w:ascii="Times New Roman" w:hAnsi="Times New Roman" w:cs="Times New Roman"/>
        </w:rPr>
        <w:t>suptropical</w:t>
      </w:r>
      <w:proofErr w:type="spellEnd"/>
      <w:r w:rsidR="00475873">
        <w:rPr>
          <w:rFonts w:ascii="Times New Roman" w:hAnsi="Times New Roman" w:cs="Times New Roman"/>
        </w:rPr>
        <w:t xml:space="preserve"> species, and smaller non-commercially important benthic species (e.g. </w:t>
      </w:r>
      <w:proofErr w:type="spellStart"/>
      <w:r w:rsidR="00475873">
        <w:rPr>
          <w:rFonts w:ascii="Times New Roman" w:hAnsi="Times New Roman" w:cs="Times New Roman"/>
        </w:rPr>
        <w:t>callionymids</w:t>
      </w:r>
      <w:proofErr w:type="spellEnd"/>
      <w:r w:rsidR="00475873">
        <w:rPr>
          <w:rFonts w:ascii="Times New Roman" w:hAnsi="Times New Roman" w:cs="Times New Roman"/>
        </w:rPr>
        <w:t xml:space="preserve">) </w:t>
      </w:r>
    </w:p>
    <w:p w14:paraId="33C9E48F" w14:textId="77777777" w:rsidR="007728B4" w:rsidRPr="007728B4" w:rsidRDefault="007728B4" w:rsidP="007728B4">
      <w:pPr>
        <w:rPr>
          <w:rFonts w:ascii="Times New Roman" w:hAnsi="Times New Roman" w:cs="Times New Roman"/>
        </w:rPr>
      </w:pPr>
    </w:p>
    <w:sectPr w:rsidR="007728B4" w:rsidRPr="007728B4" w:rsidSect="004758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Yuan Liu" w:date="2022-02-07T11:51:00Z" w:initials="YL">
    <w:p w14:paraId="36A051A7" w14:textId="0804E448" w:rsidR="00D6508A" w:rsidRDefault="00D6508A">
      <w:pPr>
        <w:pStyle w:val="CommentText"/>
      </w:pPr>
      <w:r>
        <w:rPr>
          <w:rStyle w:val="CommentReference"/>
        </w:rPr>
        <w:annotationRef/>
      </w:r>
      <w:r>
        <w:t xml:space="preserve">Dave, it’s great that you wrote this report up based on our raw data! We should do data filtration for publication purpose though. For example, extremely low percent match in </w:t>
      </w:r>
      <w:r w:rsidR="00317D96">
        <w:t xml:space="preserve">the </w:t>
      </w:r>
      <w:r>
        <w:t xml:space="preserve">80-90% range should be reported as unknown, or no match.  </w:t>
      </w:r>
    </w:p>
  </w:comment>
  <w:comment w:id="11" w:author="Yuan Liu" w:date="2022-02-07T12:13:00Z" w:initials="YL">
    <w:p w14:paraId="3ECE9A34" w14:textId="10CD2AEF" w:rsidR="00002A05" w:rsidRDefault="00002A05">
      <w:pPr>
        <w:pStyle w:val="CommentText"/>
      </w:pPr>
      <w:r>
        <w:rPr>
          <w:rStyle w:val="CommentReference"/>
        </w:rPr>
        <w:annotationRef/>
      </w:r>
      <w:r>
        <w:t xml:space="preserve">It’s possible that some are real biological variations. I just don’t know how to tell. So 1/78 is a generous estimate of sequencing error.  </w:t>
      </w:r>
    </w:p>
  </w:comment>
  <w:comment w:id="12" w:author="Yuan Liu" w:date="2022-02-07T11:58:00Z" w:initials="YL">
    <w:p w14:paraId="3F69505B" w14:textId="7BF72519" w:rsidR="0007203D" w:rsidRDefault="0007203D">
      <w:pPr>
        <w:pStyle w:val="CommentText"/>
      </w:pPr>
      <w:r>
        <w:rPr>
          <w:rStyle w:val="CommentReference"/>
        </w:rPr>
        <w:annotationRef/>
      </w:r>
      <w:r>
        <w:t xml:space="preserve">This to me shows that relative abundance as “read proportion” may be a better representation of the data than absolute read numbers. </w:t>
      </w:r>
      <w:r w:rsidR="00317D96">
        <w:t>What do you think?</w:t>
      </w:r>
    </w:p>
  </w:comment>
  <w:comment w:id="13" w:author="Yuan Liu" w:date="2022-02-07T12:06:00Z" w:initials="YL">
    <w:p w14:paraId="367C3DDD" w14:textId="5A439E6B" w:rsidR="00002A05" w:rsidRDefault="00002A05">
      <w:pPr>
        <w:pStyle w:val="CommentText"/>
      </w:pPr>
      <w:r>
        <w:rPr>
          <w:rStyle w:val="CommentReference"/>
        </w:rPr>
        <w:annotationRef/>
      </w:r>
      <w:r>
        <w:t xml:space="preserve">These </w:t>
      </w:r>
      <w:r w:rsidR="00317D96">
        <w:t xml:space="preserve">two </w:t>
      </w:r>
      <w:r>
        <w:t>are different species, right?</w:t>
      </w:r>
      <w:r w:rsidR="00317D96">
        <w:t xml:space="preserve"> I’m unfamiliar with pop gen, but I had thought this word is more commonly used in those occasions.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A051A7" w15:done="0"/>
  <w15:commentEx w15:paraId="3ECE9A34" w15:done="0"/>
  <w15:commentEx w15:paraId="3F69505B" w15:done="0"/>
  <w15:commentEx w15:paraId="367C3D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4E5"/>
    <w:multiLevelType w:val="hybridMultilevel"/>
    <w:tmpl w:val="C21080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F37C1"/>
    <w:multiLevelType w:val="hybridMultilevel"/>
    <w:tmpl w:val="28B6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B5DD8"/>
    <w:multiLevelType w:val="hybridMultilevel"/>
    <w:tmpl w:val="CB7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F6225"/>
    <w:multiLevelType w:val="hybridMultilevel"/>
    <w:tmpl w:val="057A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an Liu">
    <w15:presenceInfo w15:providerId="None" w15:userId="Yuan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B4"/>
    <w:rsid w:val="00002A05"/>
    <w:rsid w:val="0007203D"/>
    <w:rsid w:val="000A19D2"/>
    <w:rsid w:val="001177C6"/>
    <w:rsid w:val="00166091"/>
    <w:rsid w:val="001D1DF3"/>
    <w:rsid w:val="00300B82"/>
    <w:rsid w:val="00302D47"/>
    <w:rsid w:val="00317D96"/>
    <w:rsid w:val="003A1D6D"/>
    <w:rsid w:val="003B49E1"/>
    <w:rsid w:val="003B6F4F"/>
    <w:rsid w:val="003E0213"/>
    <w:rsid w:val="00416A24"/>
    <w:rsid w:val="00455226"/>
    <w:rsid w:val="00475873"/>
    <w:rsid w:val="004B78A9"/>
    <w:rsid w:val="0059647E"/>
    <w:rsid w:val="005A2D2B"/>
    <w:rsid w:val="005A5C82"/>
    <w:rsid w:val="005B2CA7"/>
    <w:rsid w:val="00631070"/>
    <w:rsid w:val="00684D5C"/>
    <w:rsid w:val="007728B4"/>
    <w:rsid w:val="00883978"/>
    <w:rsid w:val="009C6DEE"/>
    <w:rsid w:val="00A2521B"/>
    <w:rsid w:val="00AD19CC"/>
    <w:rsid w:val="00B2364F"/>
    <w:rsid w:val="00D07916"/>
    <w:rsid w:val="00D46143"/>
    <w:rsid w:val="00D5679B"/>
    <w:rsid w:val="00D6508A"/>
    <w:rsid w:val="00D72926"/>
    <w:rsid w:val="00DC7369"/>
    <w:rsid w:val="00DD1A81"/>
    <w:rsid w:val="00E87066"/>
    <w:rsid w:val="00FD0607"/>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D436"/>
  <w15:chartTrackingRefBased/>
  <w15:docId w15:val="{B1F802A2-D2A9-4297-90F9-36E3309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2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B4"/>
    <w:pPr>
      <w:ind w:left="720"/>
      <w:contextualSpacing/>
    </w:pPr>
  </w:style>
  <w:style w:type="character" w:customStyle="1" w:styleId="Heading3Char">
    <w:name w:val="Heading 3 Char"/>
    <w:basedOn w:val="DefaultParagraphFont"/>
    <w:link w:val="Heading3"/>
    <w:uiPriority w:val="9"/>
    <w:rsid w:val="007728B4"/>
    <w:rPr>
      <w:rFonts w:ascii="Times New Roman" w:eastAsia="Times New Roman" w:hAnsi="Times New Roman" w:cs="Times New Roman"/>
      <w:b/>
      <w:bCs/>
      <w:sz w:val="27"/>
      <w:szCs w:val="27"/>
    </w:rPr>
  </w:style>
  <w:style w:type="character" w:customStyle="1" w:styleId="katex-mathml">
    <w:name w:val="katex-mathml"/>
    <w:basedOn w:val="DefaultParagraphFont"/>
    <w:rsid w:val="007728B4"/>
  </w:style>
  <w:style w:type="character" w:styleId="CommentReference">
    <w:name w:val="annotation reference"/>
    <w:basedOn w:val="DefaultParagraphFont"/>
    <w:uiPriority w:val="99"/>
    <w:semiHidden/>
    <w:unhideWhenUsed/>
    <w:rsid w:val="00D6508A"/>
    <w:rPr>
      <w:sz w:val="16"/>
      <w:szCs w:val="16"/>
    </w:rPr>
  </w:style>
  <w:style w:type="paragraph" w:styleId="CommentText">
    <w:name w:val="annotation text"/>
    <w:basedOn w:val="Normal"/>
    <w:link w:val="CommentTextChar"/>
    <w:uiPriority w:val="99"/>
    <w:semiHidden/>
    <w:unhideWhenUsed/>
    <w:rsid w:val="00D6508A"/>
    <w:pPr>
      <w:spacing w:line="240" w:lineRule="auto"/>
    </w:pPr>
    <w:rPr>
      <w:sz w:val="20"/>
      <w:szCs w:val="20"/>
    </w:rPr>
  </w:style>
  <w:style w:type="character" w:customStyle="1" w:styleId="CommentTextChar">
    <w:name w:val="Comment Text Char"/>
    <w:basedOn w:val="DefaultParagraphFont"/>
    <w:link w:val="CommentText"/>
    <w:uiPriority w:val="99"/>
    <w:semiHidden/>
    <w:rsid w:val="00D6508A"/>
    <w:rPr>
      <w:sz w:val="20"/>
      <w:szCs w:val="20"/>
    </w:rPr>
  </w:style>
  <w:style w:type="paragraph" w:styleId="CommentSubject">
    <w:name w:val="annotation subject"/>
    <w:basedOn w:val="CommentText"/>
    <w:next w:val="CommentText"/>
    <w:link w:val="CommentSubjectChar"/>
    <w:uiPriority w:val="99"/>
    <w:semiHidden/>
    <w:unhideWhenUsed/>
    <w:rsid w:val="00D6508A"/>
    <w:rPr>
      <w:b/>
      <w:bCs/>
    </w:rPr>
  </w:style>
  <w:style w:type="character" w:customStyle="1" w:styleId="CommentSubjectChar">
    <w:name w:val="Comment Subject Char"/>
    <w:basedOn w:val="CommentTextChar"/>
    <w:link w:val="CommentSubject"/>
    <w:uiPriority w:val="99"/>
    <w:semiHidden/>
    <w:rsid w:val="00D6508A"/>
    <w:rPr>
      <w:b/>
      <w:bCs/>
      <w:sz w:val="20"/>
      <w:szCs w:val="20"/>
    </w:rPr>
  </w:style>
  <w:style w:type="paragraph" w:styleId="BalloonText">
    <w:name w:val="Balloon Text"/>
    <w:basedOn w:val="Normal"/>
    <w:link w:val="BalloonTextChar"/>
    <w:uiPriority w:val="99"/>
    <w:semiHidden/>
    <w:unhideWhenUsed/>
    <w:rsid w:val="00D65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tif"/><Relationship Id="rId12" Type="http://schemas.openxmlformats.org/officeDocument/2006/relationships/image" Target="media/image3.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0.ti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4F4C-3AAF-4288-977C-F4DC4EE4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David.Richardson</dc:creator>
  <cp:keywords/>
  <dc:description/>
  <cp:lastModifiedBy>Yuan Liu</cp:lastModifiedBy>
  <cp:revision>2</cp:revision>
  <dcterms:created xsi:type="dcterms:W3CDTF">2022-02-08T00:27:00Z</dcterms:created>
  <dcterms:modified xsi:type="dcterms:W3CDTF">2022-02-08T00:27:00Z</dcterms:modified>
</cp:coreProperties>
</file>